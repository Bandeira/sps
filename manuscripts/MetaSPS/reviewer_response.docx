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D5" w:rsidRPr="00423810" w:rsidRDefault="006067D5" w:rsidP="006067D5">
      <w:r w:rsidRPr="00423810">
        <w:t>We would like to thank th</w:t>
      </w:r>
      <w:r>
        <w:t>e reviewer for his/her</w:t>
      </w:r>
      <w:r w:rsidRPr="00423810">
        <w:t xml:space="preserve"> comments. The resulting changes will provide a </w:t>
      </w:r>
      <w:r>
        <w:t>more robust evaluation and description of the Meta-SPS approach</w:t>
      </w:r>
      <w:r w:rsidRPr="00423810">
        <w:t>.</w:t>
      </w:r>
    </w:p>
    <w:p w:rsidR="00B96918" w:rsidRDefault="006F0975" w:rsidP="00B96918">
      <w:pPr>
        <w:pStyle w:val="Heading1"/>
      </w:pPr>
      <w:r>
        <w:t>RESPONSES TO THE REVIEWER</w:t>
      </w:r>
    </w:p>
    <w:p w:rsidR="00B96918" w:rsidRDefault="006F0975" w:rsidP="00B96918">
      <w:r w:rsidRPr="00E6303D">
        <w:rPr>
          <w:b/>
        </w:rPr>
        <w:t>Reviewer comment #1</w:t>
      </w:r>
      <w:r w:rsidR="00E6303D">
        <w:t>:</w:t>
      </w:r>
      <w:r>
        <w:t xml:space="preserve"> “</w:t>
      </w:r>
      <w:r w:rsidR="00B96918">
        <w:t xml:space="preserve">The first issue relates to the documentation and support of the approach.  In order to make this manuscript more approachable by the proteomics community, the authors need to expand their supplemental section in the following manner.  The authors should assemble in an orderly manner the MS/MS, for </w:t>
      </w:r>
      <w:proofErr w:type="gramStart"/>
      <w:r w:rsidR="00B96918">
        <w:t>example, that</w:t>
      </w:r>
      <w:proofErr w:type="gramEnd"/>
      <w:r w:rsidR="00B96918">
        <w:t xml:space="preserve"> allowed them to determine the </w:t>
      </w:r>
      <w:proofErr w:type="spellStart"/>
      <w:r w:rsidR="00B96918">
        <w:t>aBLTA</w:t>
      </w:r>
      <w:proofErr w:type="spellEnd"/>
      <w:r w:rsidR="00B96918">
        <w:t xml:space="preserve"> protein, for example. Each MS/MS would have the meta-SPS pipeline interpretation of </w:t>
      </w:r>
      <w:proofErr w:type="gramStart"/>
      <w:r w:rsidR="00B96918">
        <w:t>that individual MS/MS spectra</w:t>
      </w:r>
      <w:proofErr w:type="gramEnd"/>
      <w:r w:rsidR="00B96918">
        <w:t>.  Next, the authors need to show how the individual MS/MS spectra were assembled to provide additional sequence assembly information. Essentially, what would greatly strengthen this manuscript is if the authors expanded the supplement and provided one detailed example with mass spectrometry data that walks the reader through Figure 1a, which is the overview.</w:t>
      </w:r>
      <w:r>
        <w:t>”</w:t>
      </w:r>
    </w:p>
    <w:p w:rsidR="00B96918" w:rsidRPr="006F0975" w:rsidRDefault="00B96918" w:rsidP="00E6303D">
      <w:pPr>
        <w:rPr>
          <w:i/>
        </w:rPr>
      </w:pPr>
      <w:r w:rsidRPr="006F0975">
        <w:rPr>
          <w:i/>
        </w:rPr>
        <w:t>Although the last paragraph of the results se</w:t>
      </w:r>
      <w:r w:rsidR="00C84748">
        <w:rPr>
          <w:i/>
        </w:rPr>
        <w:t>ction contained a link to a Tra</w:t>
      </w:r>
      <w:r w:rsidRPr="006F0975">
        <w:rPr>
          <w:i/>
        </w:rPr>
        <w:t xml:space="preserve">nche upload with the requested reports, it was only briefly mentioned and no description of how to read the reports was given in the </w:t>
      </w:r>
      <w:r w:rsidR="006067D5">
        <w:rPr>
          <w:i/>
        </w:rPr>
        <w:t>manuscript. Thus, we have added</w:t>
      </w:r>
      <w:r w:rsidR="00804640" w:rsidRPr="006F0975">
        <w:rPr>
          <w:i/>
        </w:rPr>
        <w:t xml:space="preserve"> Figure S-11 to supplemental materials</w:t>
      </w:r>
      <w:r w:rsidRPr="006F0975">
        <w:rPr>
          <w:i/>
        </w:rPr>
        <w:t xml:space="preserve"> that illustrates an exam</w:t>
      </w:r>
      <w:r w:rsidR="006067D5">
        <w:rPr>
          <w:i/>
        </w:rPr>
        <w:t xml:space="preserve">ple contig and describes how the contig was </w:t>
      </w:r>
      <w:r w:rsidRPr="006F0975">
        <w:rPr>
          <w:i/>
        </w:rPr>
        <w:t xml:space="preserve">obtained from unidentified MS/MS </w:t>
      </w:r>
      <w:proofErr w:type="gramStart"/>
      <w:r w:rsidRPr="006F0975">
        <w:rPr>
          <w:i/>
        </w:rPr>
        <w:t>spectra</w:t>
      </w:r>
      <w:r w:rsidR="00804640" w:rsidRPr="006F0975">
        <w:rPr>
          <w:i/>
        </w:rPr>
        <w:t xml:space="preserve"> </w:t>
      </w:r>
      <w:proofErr w:type="gramEnd"/>
      <w:del w:id="0" w:author="aguthals" w:date="2012-06-04T11:21:00Z">
        <w:r w:rsidR="00804640" w:rsidRPr="006F0975" w:rsidDel="00CC047E">
          <w:rPr>
            <w:i/>
          </w:rPr>
          <w:delText xml:space="preserve">(Figure S-11 is also reproduced on page </w:delText>
        </w:r>
      </w:del>
      <w:del w:id="1" w:author="aguthals" w:date="2012-05-04T19:24:00Z">
        <w:r w:rsidR="00804640" w:rsidRPr="006F0975" w:rsidDel="00AE0FE1">
          <w:rPr>
            <w:i/>
          </w:rPr>
          <w:delText>3</w:delText>
        </w:r>
      </w:del>
      <w:del w:id="2" w:author="aguthals" w:date="2012-06-04T11:21:00Z">
        <w:r w:rsidR="00804640" w:rsidRPr="006F0975" w:rsidDel="00CC047E">
          <w:rPr>
            <w:i/>
          </w:rPr>
          <w:delText>)</w:delText>
        </w:r>
      </w:del>
      <w:r w:rsidRPr="006F0975">
        <w:rPr>
          <w:i/>
        </w:rPr>
        <w:t xml:space="preserve">. </w:t>
      </w:r>
      <w:r w:rsidR="00804640" w:rsidRPr="006F0975">
        <w:rPr>
          <w:i/>
        </w:rPr>
        <w:t>T</w:t>
      </w:r>
      <w:r w:rsidRPr="006F0975">
        <w:rPr>
          <w:i/>
        </w:rPr>
        <w:t>he following</w:t>
      </w:r>
      <w:r w:rsidR="00804640" w:rsidRPr="006F0975">
        <w:rPr>
          <w:i/>
        </w:rPr>
        <w:t xml:space="preserve"> text was also updated in the second-to-last paragraph of the Results section</w:t>
      </w:r>
      <w:r w:rsidRPr="006F0975">
        <w:rPr>
          <w:i/>
        </w:rPr>
        <w:t>:</w:t>
      </w:r>
    </w:p>
    <w:p w:rsidR="00B96918" w:rsidRPr="0071092D" w:rsidRDefault="00B96918" w:rsidP="00E6303D">
      <w:pPr>
        <w:spacing w:after="0" w:line="240" w:lineRule="auto"/>
        <w:ind w:firstLine="720"/>
        <w:rPr>
          <w:rFonts w:cstheme="minorHAnsi"/>
        </w:rPr>
      </w:pPr>
      <w:r>
        <w:t>“</w:t>
      </w:r>
      <w:r w:rsidRPr="0071092D">
        <w:rPr>
          <w:rFonts w:cstheme="minorHAnsi"/>
        </w:rPr>
        <w:t xml:space="preserve">All SPS contigs, meta-contigs, input </w:t>
      </w:r>
      <w:r>
        <w:rPr>
          <w:rFonts w:cstheme="minorHAnsi"/>
        </w:rPr>
        <w:t>MS/MS</w:t>
      </w:r>
      <w:r w:rsidRPr="0071092D">
        <w:rPr>
          <w:rFonts w:cstheme="minorHAnsi"/>
        </w:rPr>
        <w:t xml:space="preserve"> spectra, identified spectra, and annotated de novo sequences associated with this paper may be downloaded f</w:t>
      </w:r>
      <w:r>
        <w:rPr>
          <w:rFonts w:cstheme="minorHAnsi"/>
        </w:rPr>
        <w:t xml:space="preserve">rom Tranche/ProteomeCommons.org </w:t>
      </w:r>
      <w:r w:rsidRPr="0071092D">
        <w:rPr>
          <w:rFonts w:cstheme="minorHAnsi"/>
        </w:rPr>
        <w:t>at the following hash:</w:t>
      </w:r>
    </w:p>
    <w:p w:rsidR="00B96918" w:rsidDel="00560420" w:rsidRDefault="00B96918">
      <w:pPr>
        <w:spacing w:after="0" w:line="240" w:lineRule="auto"/>
        <w:rPr>
          <w:del w:id="3" w:author="aguthals" w:date="2012-05-04T19:23:00Z"/>
          <w:rFonts w:cstheme="minorHAnsi"/>
          <w:i/>
        </w:rPr>
        <w:pPrChange w:id="4" w:author="aguthals" w:date="2012-05-04T19:23:00Z">
          <w:pPr>
            <w:spacing w:line="240" w:lineRule="auto"/>
          </w:pPr>
        </w:pPrChange>
      </w:pPr>
      <w:r w:rsidRPr="00982E59">
        <w:rPr>
          <w:rFonts w:cstheme="minorHAnsi"/>
        </w:rPr>
        <w:t>s+8iy5TbHHydsOPmTf9yqotRGvkxeJPF8BXJxMxxZOnCRXqbje8wbn+Orpxr51YR3L0S2sZBTYljUdHUF35LjfTqeukAAAAAAv6xWQ==</w:t>
      </w:r>
      <w:r w:rsidRPr="0071092D">
        <w:rPr>
          <w:rFonts w:cstheme="minorHAnsi"/>
        </w:rPr>
        <w:t>.</w:t>
      </w:r>
      <w:r>
        <w:rPr>
          <w:rFonts w:cstheme="minorHAnsi"/>
        </w:rPr>
        <w:t xml:space="preserve"> </w:t>
      </w:r>
      <w:r w:rsidRPr="00A516C5">
        <w:rPr>
          <w:rFonts w:cstheme="minorHAnsi"/>
          <w:i/>
        </w:rPr>
        <w:t>This link also contains de novo sequencing reports that visualize how MS/MS spectra from each data set were used to generate de novo protein sequences. A subset of these reports detailing all 6-prot meta-contigs can also be found</w:t>
      </w:r>
      <w:r>
        <w:rPr>
          <w:rFonts w:cstheme="minorHAnsi"/>
          <w:i/>
        </w:rPr>
        <w:t xml:space="preserve"> directly</w:t>
      </w:r>
      <w:r w:rsidRPr="00A516C5">
        <w:rPr>
          <w:rFonts w:cstheme="minorHAnsi"/>
          <w:i/>
        </w:rPr>
        <w:t xml:space="preserve"> at </w:t>
      </w:r>
      <w:r w:rsidR="00F13E50">
        <w:fldChar w:fldCharType="begin"/>
      </w:r>
      <w:r w:rsidR="00F13E50">
        <w:instrText xml:space="preserve"> HYPERLINK "http://proteomics.ucsd.edu/Software/MetaSPS/6-prot_meta-contigs/index.html" </w:instrText>
      </w:r>
      <w:r w:rsidR="00F13E50">
        <w:fldChar w:fldCharType="separate"/>
      </w:r>
      <w:r w:rsidRPr="00A516C5">
        <w:rPr>
          <w:rStyle w:val="Hyperlink"/>
          <w:rFonts w:cstheme="minorHAnsi"/>
          <w:i/>
        </w:rPr>
        <w:t>http://proteomics.ucsd.edu/Software/MetaSPS/6-prot_meta-contigs/index.html</w:t>
      </w:r>
      <w:r w:rsidR="00F13E50">
        <w:rPr>
          <w:rStyle w:val="Hyperlink"/>
          <w:rFonts w:cstheme="minorHAnsi"/>
          <w:i/>
        </w:rPr>
        <w:fldChar w:fldCharType="end"/>
      </w:r>
      <w:r w:rsidRPr="00A516C5">
        <w:rPr>
          <w:rFonts w:cstheme="minorHAnsi"/>
          <w:i/>
        </w:rPr>
        <w:t xml:space="preserve">. Figure S-11 in Supplemental Materials provides a description of how to </w:t>
      </w:r>
      <w:r>
        <w:rPr>
          <w:rFonts w:cstheme="minorHAnsi"/>
          <w:i/>
        </w:rPr>
        <w:t>interpret</w:t>
      </w:r>
      <w:r w:rsidRPr="00A516C5">
        <w:rPr>
          <w:rFonts w:cstheme="minorHAnsi"/>
          <w:i/>
        </w:rPr>
        <w:t xml:space="preserve"> these reports </w:t>
      </w:r>
      <w:r>
        <w:rPr>
          <w:rFonts w:cstheme="minorHAnsi"/>
          <w:i/>
        </w:rPr>
        <w:t>in relation to</w:t>
      </w:r>
      <w:r w:rsidRPr="00A516C5">
        <w:rPr>
          <w:rFonts w:cstheme="minorHAnsi"/>
          <w:i/>
        </w:rPr>
        <w:t xml:space="preserve"> </w:t>
      </w:r>
      <w:r>
        <w:rPr>
          <w:rFonts w:cstheme="minorHAnsi"/>
          <w:i/>
        </w:rPr>
        <w:t>algorithmic steps outlined</w:t>
      </w:r>
      <w:r w:rsidRPr="00A516C5">
        <w:rPr>
          <w:rFonts w:cstheme="minorHAnsi"/>
          <w:i/>
        </w:rPr>
        <w:t xml:space="preserve"> Figure 1a.</w:t>
      </w:r>
      <w:r>
        <w:rPr>
          <w:rFonts w:cstheme="minorHAnsi"/>
          <w:i/>
        </w:rPr>
        <w:t>”</w:t>
      </w:r>
    </w:p>
    <w:p w:rsidR="00560420" w:rsidRDefault="00560420" w:rsidP="00E6303D">
      <w:pPr>
        <w:spacing w:after="0" w:line="240" w:lineRule="auto"/>
        <w:rPr>
          <w:ins w:id="5" w:author="aguthals" w:date="2012-05-15T16:49:00Z"/>
          <w:rFonts w:cstheme="minorHAnsi"/>
          <w:i/>
        </w:rPr>
      </w:pPr>
    </w:p>
    <w:p w:rsidR="00E6303D" w:rsidRPr="00E6303D" w:rsidRDefault="00E6303D">
      <w:pPr>
        <w:spacing w:after="0" w:line="240" w:lineRule="auto"/>
        <w:rPr>
          <w:rFonts w:cstheme="minorHAnsi"/>
        </w:rPr>
        <w:pPrChange w:id="6" w:author="aguthals" w:date="2012-05-04T19:23:00Z">
          <w:pPr>
            <w:spacing w:line="240" w:lineRule="auto"/>
          </w:pPr>
        </w:pPrChange>
      </w:pPr>
    </w:p>
    <w:p w:rsidR="00804640" w:rsidRDefault="00D40ACE" w:rsidP="00B96918">
      <w:r w:rsidRPr="00E6303D">
        <w:rPr>
          <w:b/>
        </w:rPr>
        <w:t>Reviewer comment #</w:t>
      </w:r>
      <w:r w:rsidR="006067D5" w:rsidRPr="00E6303D">
        <w:rPr>
          <w:b/>
        </w:rPr>
        <w:t>2</w:t>
      </w:r>
      <w:r w:rsidR="00E6303D">
        <w:t>:</w:t>
      </w:r>
      <w:r>
        <w:t xml:space="preserve"> “</w:t>
      </w:r>
      <w:r w:rsidR="00B96918">
        <w:t>A second issue relates to how much of a challenge the authors gave the meta-SPS approach.  The authors describe two scenarios, one a 6 protein mixture and one a single antibody.  It is possible to imagine a biotech company purifying an antibody to complete homogeneity prior to analysis. However, it is more likely that someone will want to carry out an analysis of a more complex mixture with a few critical proteins of interest in them. Given the state of modern proteomics, this comes across as a relatively easy test.  It would be beneficial if the authors actually mixed these two samples and analyzed them as one with the meta-SPS approach.  A comparison of what is achieved would be valuable.  Are they able to obtain the same for this 8 protein mixture as they do for the two mixtures separately?  This would go a long way towards convincing the reader that this approach could be useful with much more challenging samples.</w:t>
      </w:r>
      <w:r>
        <w:t>”</w:t>
      </w:r>
    </w:p>
    <w:p w:rsidR="006F0975" w:rsidRDefault="006F0975" w:rsidP="00E6303D">
      <w:pPr>
        <w:rPr>
          <w:rFonts w:cstheme="minorHAnsi"/>
          <w:i/>
        </w:rPr>
      </w:pPr>
      <w:del w:id="7" w:author="Karl Clauser" w:date="2012-06-04T11:07:00Z">
        <w:r w:rsidDel="00C902D4">
          <w:rPr>
            <w:rFonts w:cstheme="minorHAnsi"/>
            <w:i/>
          </w:rPr>
          <w:lastRenderedPageBreak/>
          <w:delText>T</w:delText>
        </w:r>
      </w:del>
      <w:del w:id="8" w:author="Karl Clauser" w:date="2012-06-04T11:08:00Z">
        <w:r w:rsidDel="00C902D4">
          <w:rPr>
            <w:rFonts w:cstheme="minorHAnsi"/>
            <w:i/>
          </w:rPr>
          <w:delText>he reviewer is correct in that</w:delText>
        </w:r>
        <w:r w:rsidR="00285427" w:rsidDel="00C902D4">
          <w:rPr>
            <w:rFonts w:cstheme="minorHAnsi"/>
            <w:i/>
          </w:rPr>
          <w:delText xml:space="preserve"> Meta-SPS should be evaluated with a more complex mixture</w:delText>
        </w:r>
      </w:del>
      <w:del w:id="9" w:author="aguthals" w:date="2012-06-05T17:47:00Z">
        <w:r w:rsidR="00285427" w:rsidDel="00326D8B">
          <w:rPr>
            <w:rFonts w:cstheme="minorHAnsi"/>
            <w:i/>
          </w:rPr>
          <w:delText xml:space="preserve">. </w:delText>
        </w:r>
      </w:del>
      <w:ins w:id="10" w:author="Karl Clauser" w:date="2012-06-04T11:08:00Z">
        <w:r w:rsidR="00C902D4">
          <w:rPr>
            <w:rFonts w:cstheme="minorHAnsi"/>
            <w:i/>
          </w:rPr>
          <w:t xml:space="preserve">We agree with the reviewer that </w:t>
        </w:r>
      </w:ins>
      <w:ins w:id="11" w:author="Karl Clauser" w:date="2012-06-04T11:09:00Z">
        <w:r w:rsidR="00C902D4">
          <w:rPr>
            <w:rFonts w:cstheme="minorHAnsi"/>
            <w:i/>
          </w:rPr>
          <w:t>results</w:t>
        </w:r>
        <w:del w:id="12" w:author="aguthals" w:date="2012-06-05T17:46:00Z">
          <w:r w:rsidR="00C902D4" w:rsidDel="00833DC4">
            <w:rPr>
              <w:rFonts w:cstheme="minorHAnsi"/>
              <w:i/>
            </w:rPr>
            <w:delText xml:space="preserve"> </w:delText>
          </w:r>
        </w:del>
        <w:r w:rsidR="00C902D4">
          <w:rPr>
            <w:rFonts w:cstheme="minorHAnsi"/>
            <w:i/>
          </w:rPr>
          <w:t xml:space="preserve"> from mixing the two samples would provide readers with a useful</w:t>
        </w:r>
      </w:ins>
      <w:ins w:id="13" w:author="Karl Clauser" w:date="2012-06-04T11:10:00Z">
        <w:r w:rsidR="00C902D4">
          <w:rPr>
            <w:rFonts w:cstheme="minorHAnsi"/>
            <w:i/>
          </w:rPr>
          <w:t xml:space="preserve"> understanding of performance expectations from a more complex sample</w:t>
        </w:r>
        <w:del w:id="14" w:author="aguthals" w:date="2012-06-05T17:47:00Z">
          <w:r w:rsidR="00C902D4" w:rsidDel="00326D8B">
            <w:rPr>
              <w:rFonts w:cstheme="minorHAnsi"/>
              <w:i/>
            </w:rPr>
            <w:delText>s</w:delText>
          </w:r>
        </w:del>
        <w:r w:rsidR="00C902D4">
          <w:rPr>
            <w:rFonts w:cstheme="minorHAnsi"/>
            <w:i/>
          </w:rPr>
          <w:t xml:space="preserve">. Since we </w:t>
        </w:r>
      </w:ins>
      <w:ins w:id="15" w:author="Karl Clauser" w:date="2012-06-04T11:11:00Z">
        <w:r w:rsidR="00C902D4">
          <w:rPr>
            <w:rFonts w:cstheme="minorHAnsi"/>
            <w:i/>
          </w:rPr>
          <w:t xml:space="preserve">lack remaining </w:t>
        </w:r>
      </w:ins>
      <w:ins w:id="16" w:author="Karl Clauser" w:date="2012-06-04T11:10:00Z">
        <w:r w:rsidR="00C902D4">
          <w:rPr>
            <w:rFonts w:cstheme="minorHAnsi"/>
            <w:i/>
          </w:rPr>
          <w:t>sample</w:t>
        </w:r>
      </w:ins>
      <w:ins w:id="17" w:author="Karl Clauser" w:date="2012-06-04T11:11:00Z">
        <w:r w:rsidR="00C902D4">
          <w:rPr>
            <w:rFonts w:cstheme="minorHAnsi"/>
            <w:i/>
          </w:rPr>
          <w:t xml:space="preserve"> to collect additional </w:t>
        </w:r>
        <w:del w:id="18" w:author="aguthals" w:date="2012-06-05T17:46:00Z">
          <w:r w:rsidR="00C902D4" w:rsidDel="00833DC4">
            <w:rPr>
              <w:rFonts w:cstheme="minorHAnsi"/>
              <w:i/>
            </w:rPr>
            <w:delText xml:space="preserve"> </w:delText>
          </w:r>
        </w:del>
        <w:r w:rsidR="00C902D4">
          <w:rPr>
            <w:rFonts w:cstheme="minorHAnsi"/>
            <w:i/>
          </w:rPr>
          <w:t>data</w:t>
        </w:r>
      </w:ins>
      <w:ins w:id="19" w:author="Karl Clauser" w:date="2012-06-04T11:12:00Z">
        <w:r w:rsidR="00C902D4">
          <w:rPr>
            <w:rFonts w:cstheme="minorHAnsi"/>
            <w:i/>
          </w:rPr>
          <w:t xml:space="preserve">, we have addressed this computationally by combining the data instead. </w:t>
        </w:r>
      </w:ins>
      <w:ins w:id="20" w:author="Karl Clauser" w:date="2012-06-04T11:10:00Z">
        <w:r w:rsidR="00C902D4">
          <w:rPr>
            <w:rFonts w:cstheme="minorHAnsi"/>
            <w:i/>
          </w:rPr>
          <w:t xml:space="preserve"> </w:t>
        </w:r>
      </w:ins>
      <w:ins w:id="21" w:author="Karl Clauser" w:date="2012-06-04T11:13:00Z">
        <w:r w:rsidR="00C902D4">
          <w:rPr>
            <w:i/>
          </w:rPr>
          <w:t xml:space="preserve">Given that the </w:t>
        </w:r>
        <w:proofErr w:type="spellStart"/>
        <w:r w:rsidR="00C902D4">
          <w:rPr>
            <w:i/>
          </w:rPr>
          <w:t>aBTLA</w:t>
        </w:r>
        <w:proofErr w:type="spellEnd"/>
        <w:r w:rsidR="00C902D4">
          <w:rPr>
            <w:i/>
          </w:rPr>
          <w:t xml:space="preserve"> sample was digested with </w:t>
        </w:r>
      </w:ins>
      <w:ins w:id="22" w:author="Karl Clauser" w:date="2012-06-04T11:14:00Z">
        <w:r w:rsidR="00C902D4">
          <w:rPr>
            <w:i/>
          </w:rPr>
          <w:t>similar</w:t>
        </w:r>
      </w:ins>
      <w:ins w:id="23" w:author="Karl Clauser" w:date="2012-06-04T11:13:00Z">
        <w:r w:rsidR="00C902D4">
          <w:rPr>
            <w:i/>
          </w:rPr>
          <w:t xml:space="preserve"> enzymes and analyzed with </w:t>
        </w:r>
      </w:ins>
      <w:ins w:id="24" w:author="Karl Clauser" w:date="2012-06-04T11:17:00Z">
        <w:r w:rsidR="00AD02BB">
          <w:rPr>
            <w:i/>
          </w:rPr>
          <w:t>a similar</w:t>
        </w:r>
      </w:ins>
      <w:ins w:id="25" w:author="Karl Clauser" w:date="2012-06-04T11:13:00Z">
        <w:r w:rsidR="00C902D4">
          <w:rPr>
            <w:i/>
          </w:rPr>
          <w:t xml:space="preserve"> instrument </w:t>
        </w:r>
      </w:ins>
      <w:ins w:id="26" w:author="Karl Clauser" w:date="2012-06-04T11:18:00Z">
        <w:r w:rsidR="00AD02BB">
          <w:rPr>
            <w:i/>
          </w:rPr>
          <w:t>compared to</w:t>
        </w:r>
      </w:ins>
      <w:ins w:id="27" w:author="Karl Clauser" w:date="2012-06-04T11:13:00Z">
        <w:r w:rsidR="00C902D4">
          <w:rPr>
            <w:i/>
          </w:rPr>
          <w:t xml:space="preserve"> the 6-prot sample, the principle difference between this experiment and that suggested by the reviewer is that </w:t>
        </w:r>
      </w:ins>
      <w:ins w:id="28" w:author="Karl Clauser" w:date="2012-06-04T11:19:00Z">
        <w:r w:rsidR="00AD02BB">
          <w:rPr>
            <w:i/>
          </w:rPr>
          <w:t xml:space="preserve">combining the samples </w:t>
        </w:r>
      </w:ins>
      <w:ins w:id="29" w:author="Karl Clauser" w:date="2012-06-04T11:13:00Z">
        <w:del w:id="30" w:author="aguthals" w:date="2012-06-05T17:47:00Z">
          <w:r w:rsidR="00C902D4" w:rsidDel="00326D8B">
            <w:rPr>
              <w:i/>
            </w:rPr>
            <w:delText xml:space="preserve"> </w:delText>
          </w:r>
        </w:del>
      </w:ins>
      <w:ins w:id="31" w:author="Karl Clauser" w:date="2012-06-04T11:19:00Z">
        <w:r w:rsidR="00AD02BB">
          <w:rPr>
            <w:i/>
          </w:rPr>
          <w:t xml:space="preserve">and analyzing with the same LC gradient would yield </w:t>
        </w:r>
      </w:ins>
      <w:ins w:id="32" w:author="Karl Clauser" w:date="2012-06-04T11:13:00Z">
        <w:r w:rsidR="00C902D4">
          <w:rPr>
            <w:i/>
          </w:rPr>
          <w:t>reduced MS/MS coverage of the target proteins (due to incomplete peptide sampling by the instrument). This would likely translate to lower sequencing coverage and length, but accuracy should be unaffected because we have clearly demonstrated that Meta-SPS can differentiate between spectra from unrelated peptide sequences in a larger mixture and still assemble de novo sequences with high accuracy</w:t>
        </w:r>
      </w:ins>
      <w:ins w:id="33" w:author="Karl Clauser" w:date="2012-06-04T11:21:00Z">
        <w:r w:rsidR="00AD02BB">
          <w:rPr>
            <w:i/>
          </w:rPr>
          <w:t xml:space="preserve"> In practice</w:t>
        </w:r>
      </w:ins>
      <w:ins w:id="34" w:author="Karl Clauser" w:date="2012-06-04T11:22:00Z">
        <w:r w:rsidR="00AD02BB">
          <w:rPr>
            <w:i/>
          </w:rPr>
          <w:t>,</w:t>
        </w:r>
      </w:ins>
      <w:ins w:id="35" w:author="Karl Clauser" w:date="2012-06-04T11:21:00Z">
        <w:r w:rsidR="00AD02BB">
          <w:rPr>
            <w:i/>
          </w:rPr>
          <w:t xml:space="preserve"> one would simply extend the LC gradient time or collect the data on a faster scanning instrumen</w:t>
        </w:r>
      </w:ins>
      <w:ins w:id="36" w:author="Karl Clauser" w:date="2012-06-04T11:23:00Z">
        <w:r w:rsidR="00AD02BB">
          <w:rPr>
            <w:i/>
          </w:rPr>
          <w:t>t in order to maintain adequate peptide sampling</w:t>
        </w:r>
      </w:ins>
      <w:ins w:id="37" w:author="Karl Clauser" w:date="2012-06-04T11:13:00Z">
        <w:r w:rsidR="00C902D4">
          <w:rPr>
            <w:i/>
          </w:rPr>
          <w:t>.</w:t>
        </w:r>
      </w:ins>
      <w:ins w:id="38" w:author="aguthals" w:date="2012-06-05T17:48:00Z">
        <w:r w:rsidR="00326D8B">
          <w:rPr>
            <w:i/>
          </w:rPr>
          <w:t xml:space="preserve"> </w:t>
        </w:r>
      </w:ins>
      <w:bookmarkStart w:id="39" w:name="_GoBack"/>
      <w:bookmarkEnd w:id="39"/>
      <w:ins w:id="40" w:author="Karl Clauser" w:date="2012-06-04T11:23:00Z">
        <w:r w:rsidR="00AD02BB">
          <w:rPr>
            <w:rFonts w:cstheme="minorHAnsi"/>
            <w:i/>
          </w:rPr>
          <w:t>Consequently, we added</w:t>
        </w:r>
      </w:ins>
      <w:ins w:id="41" w:author="Karl Clauser" w:date="2012-06-04T11:24:00Z">
        <w:r w:rsidR="00AD02BB">
          <w:rPr>
            <w:rFonts w:cstheme="minorHAnsi"/>
            <w:i/>
          </w:rPr>
          <w:t xml:space="preserve"> t</w:t>
        </w:r>
      </w:ins>
      <w:r>
        <w:rPr>
          <w:rFonts w:cstheme="minorHAnsi"/>
          <w:i/>
        </w:rPr>
        <w:t>he following paragraph was added to the end of the Results section</w:t>
      </w:r>
      <w:r w:rsidR="00162DF0">
        <w:rPr>
          <w:rFonts w:cstheme="minorHAnsi"/>
          <w:i/>
        </w:rPr>
        <w:t xml:space="preserve"> to address this concern</w:t>
      </w:r>
      <w:r>
        <w:rPr>
          <w:rFonts w:cstheme="minorHAnsi"/>
          <w:i/>
        </w:rPr>
        <w:t>:</w:t>
      </w:r>
    </w:p>
    <w:p w:rsidR="006F0975" w:rsidRDefault="006F0975" w:rsidP="00E6303D">
      <w:pPr>
        <w:rPr>
          <w:rFonts w:cstheme="minorHAnsi"/>
        </w:rPr>
      </w:pPr>
      <w:r w:rsidRPr="006F0975">
        <w:rPr>
          <w:rFonts w:cstheme="minorHAnsi"/>
        </w:rPr>
        <w:t>“</w:t>
      </w:r>
      <w:ins w:id="42" w:author="aguthals" w:date="2012-05-29T12:32:00Z">
        <w:r w:rsidR="004D2CF2" w:rsidRPr="006F0975">
          <w:rPr>
            <w:rFonts w:cstheme="minorHAnsi"/>
          </w:rPr>
          <w:t xml:space="preserve">Although the 6-prot sample contained a mixture of proteins, applications of de novo protein sequencing are </w:t>
        </w:r>
        <w:r w:rsidR="004D2CF2">
          <w:rPr>
            <w:rFonts w:cstheme="minorHAnsi"/>
          </w:rPr>
          <w:t xml:space="preserve">often </w:t>
        </w:r>
        <w:r w:rsidR="004D2CF2" w:rsidRPr="006F0975">
          <w:rPr>
            <w:rFonts w:cstheme="minorHAnsi"/>
          </w:rPr>
          <w:t xml:space="preserve">targeted towards specific proteins within a </w:t>
        </w:r>
        <w:r w:rsidR="004D2CF2">
          <w:rPr>
            <w:rFonts w:cstheme="minorHAnsi"/>
          </w:rPr>
          <w:t xml:space="preserve">larger </w:t>
        </w:r>
        <w:r w:rsidR="004D2CF2" w:rsidRPr="006F0975">
          <w:rPr>
            <w:rFonts w:cstheme="minorHAnsi"/>
          </w:rPr>
          <w:t xml:space="preserve">mixture. To test how Meta-SPS </w:t>
        </w:r>
        <w:r w:rsidR="004D2CF2">
          <w:rPr>
            <w:rFonts w:cstheme="minorHAnsi"/>
          </w:rPr>
          <w:t xml:space="preserve">performance </w:t>
        </w:r>
        <w:r w:rsidR="004D2CF2" w:rsidRPr="006F0975">
          <w:rPr>
            <w:rFonts w:cstheme="minorHAnsi"/>
          </w:rPr>
          <w:t xml:space="preserve">might </w:t>
        </w:r>
        <w:r w:rsidR="004D2CF2">
          <w:rPr>
            <w:rFonts w:cstheme="minorHAnsi"/>
          </w:rPr>
          <w:t xml:space="preserve">be impacted by </w:t>
        </w:r>
        <w:r w:rsidR="004D2CF2" w:rsidRPr="006F0975">
          <w:rPr>
            <w:rFonts w:cstheme="minorHAnsi"/>
          </w:rPr>
          <w:t xml:space="preserve">such samples, we combined the 6-prot </w:t>
        </w:r>
        <w:r w:rsidR="004D2CF2">
          <w:rPr>
            <w:rFonts w:cstheme="minorHAnsi"/>
          </w:rPr>
          <w:t xml:space="preserve">CID </w:t>
        </w:r>
        <w:r w:rsidR="004D2CF2" w:rsidRPr="006F0975">
          <w:rPr>
            <w:rFonts w:cstheme="minorHAnsi"/>
          </w:rPr>
          <w:t xml:space="preserve">MS/MS spectra with </w:t>
        </w:r>
        <w:r w:rsidR="004D2CF2">
          <w:rPr>
            <w:rFonts w:cstheme="minorHAnsi"/>
          </w:rPr>
          <w:t xml:space="preserve">the high resolution CID </w:t>
        </w:r>
        <w:r w:rsidR="004D2CF2" w:rsidRPr="006F0975">
          <w:rPr>
            <w:rFonts w:cstheme="minorHAnsi"/>
          </w:rPr>
          <w:t xml:space="preserve">MS/MS spectra </w:t>
        </w:r>
        <w:r w:rsidR="004D2CF2">
          <w:rPr>
            <w:rFonts w:cstheme="minorHAnsi"/>
          </w:rPr>
          <w:t xml:space="preserve">from the </w:t>
        </w:r>
        <w:proofErr w:type="spellStart"/>
        <w:r w:rsidR="004D2CF2">
          <w:rPr>
            <w:rFonts w:cstheme="minorHAnsi"/>
          </w:rPr>
          <w:t>aBTLA</w:t>
        </w:r>
        <w:proofErr w:type="spellEnd"/>
        <w:r w:rsidR="004D2CF2">
          <w:rPr>
            <w:rFonts w:cstheme="minorHAnsi"/>
          </w:rPr>
          <w:t xml:space="preserve"> sample</w:t>
        </w:r>
        <w:r w:rsidR="004D2CF2" w:rsidRPr="006F0975">
          <w:rPr>
            <w:rFonts w:cstheme="minorHAnsi"/>
          </w:rPr>
          <w:t xml:space="preserve"> and executed the algorithmic steps outlined in Figure 1a on the combined set of MS/M</w:t>
        </w:r>
        <w:r w:rsidR="004D2CF2">
          <w:rPr>
            <w:rFonts w:cstheme="minorHAnsi"/>
          </w:rPr>
          <w:t>S spectra. Here, the proteins of</w:t>
        </w:r>
        <w:r w:rsidR="004D2CF2" w:rsidRPr="006F0975">
          <w:rPr>
            <w:rFonts w:cstheme="minorHAnsi"/>
          </w:rPr>
          <w:t xml:space="preserve"> interest were the</w:t>
        </w:r>
        <w:r w:rsidR="004D2CF2">
          <w:rPr>
            <w:rFonts w:cstheme="minorHAnsi"/>
          </w:rPr>
          <w:t xml:space="preserve"> heavy and light chain of </w:t>
        </w:r>
        <w:proofErr w:type="spellStart"/>
        <w:r w:rsidR="004D2CF2">
          <w:rPr>
            <w:rFonts w:cstheme="minorHAnsi"/>
          </w:rPr>
          <w:t>aBTLA</w:t>
        </w:r>
        <w:proofErr w:type="spellEnd"/>
        <w:r w:rsidR="004D2CF2" w:rsidRPr="006F0975">
          <w:rPr>
            <w:rFonts w:cstheme="minorHAnsi"/>
          </w:rPr>
          <w:t xml:space="preserve"> </w:t>
        </w:r>
        <w:r w:rsidR="004D2CF2">
          <w:rPr>
            <w:rFonts w:cstheme="minorHAnsi"/>
          </w:rPr>
          <w:t xml:space="preserve">antibody </w:t>
        </w:r>
        <w:r w:rsidR="004D2CF2" w:rsidRPr="006F0975">
          <w:rPr>
            <w:rFonts w:cstheme="minorHAnsi"/>
          </w:rPr>
          <w:t>and the background mixture was represented by the 6-prot data.</w:t>
        </w:r>
        <w:r w:rsidR="004D2CF2">
          <w:rPr>
            <w:rFonts w:cstheme="minorHAnsi"/>
          </w:rPr>
          <w:t xml:space="preserve"> Since the high resolution CID spectra from the </w:t>
        </w:r>
        <w:proofErr w:type="spellStart"/>
        <w:r w:rsidR="004D2CF2">
          <w:rPr>
            <w:rFonts w:cstheme="minorHAnsi"/>
          </w:rPr>
          <w:t>aBTLA</w:t>
        </w:r>
        <w:proofErr w:type="spellEnd"/>
        <w:r w:rsidR="004D2CF2">
          <w:rPr>
            <w:rFonts w:cstheme="minorHAnsi"/>
          </w:rPr>
          <w:t xml:space="preserve"> and 6prot samples were acquired on </w:t>
        </w:r>
        <w:del w:id="43" w:author="Karl Clauser" w:date="2012-06-04T11:25:00Z">
          <w:r w:rsidR="004D2CF2" w:rsidDel="00AD02BB">
            <w:rPr>
              <w:rFonts w:cstheme="minorHAnsi"/>
            </w:rPr>
            <w:delText>the same type</w:delText>
          </w:r>
        </w:del>
      </w:ins>
      <w:ins w:id="44" w:author="Karl Clauser" w:date="2012-06-04T11:25:00Z">
        <w:r w:rsidR="00AD02BB">
          <w:rPr>
            <w:rFonts w:cstheme="minorHAnsi"/>
          </w:rPr>
          <w:t>a similar</w:t>
        </w:r>
      </w:ins>
      <w:ins w:id="45" w:author="aguthals" w:date="2012-05-29T12:32:00Z">
        <w:r w:rsidR="004D2CF2">
          <w:rPr>
            <w:rFonts w:cstheme="minorHAnsi"/>
          </w:rPr>
          <w:t xml:space="preserve"> </w:t>
        </w:r>
      </w:ins>
      <w:ins w:id="46" w:author="Karl Clauser" w:date="2012-06-04T11:25:00Z">
        <w:r w:rsidR="00AD02BB">
          <w:rPr>
            <w:rFonts w:cstheme="minorHAnsi"/>
          </w:rPr>
          <w:t xml:space="preserve">model </w:t>
        </w:r>
      </w:ins>
      <w:ins w:id="47" w:author="aguthals" w:date="2012-05-29T12:32:00Z">
        <w:r w:rsidR="004D2CF2">
          <w:rPr>
            <w:rFonts w:cstheme="minorHAnsi"/>
          </w:rPr>
          <w:t xml:space="preserve">of instrument (LTQ </w:t>
        </w:r>
        <w:proofErr w:type="spellStart"/>
        <w:r w:rsidR="004D2CF2">
          <w:rPr>
            <w:rFonts w:cstheme="minorHAnsi"/>
          </w:rPr>
          <w:t>Orbitrap</w:t>
        </w:r>
        <w:proofErr w:type="spellEnd"/>
        <w:r w:rsidR="004D2CF2">
          <w:rPr>
            <w:rFonts w:cstheme="minorHAnsi"/>
          </w:rPr>
          <w:t xml:space="preserve"> XL</w:t>
        </w:r>
      </w:ins>
      <w:ins w:id="48" w:author="Karl Clauser" w:date="2012-06-04T11:25:00Z">
        <w:r w:rsidR="00AD02BB">
          <w:rPr>
            <w:rFonts w:cstheme="minorHAnsi"/>
          </w:rPr>
          <w:t xml:space="preserve"> and LTQ </w:t>
        </w:r>
        <w:proofErr w:type="spellStart"/>
        <w:r w:rsidR="00AD02BB">
          <w:rPr>
            <w:rFonts w:cstheme="minorHAnsi"/>
          </w:rPr>
          <w:t>Orbitrap</w:t>
        </w:r>
        <w:proofErr w:type="spellEnd"/>
        <w:r w:rsidR="00AD02BB">
          <w:rPr>
            <w:rFonts w:cstheme="minorHAnsi"/>
          </w:rPr>
          <w:t>, respectively</w:t>
        </w:r>
      </w:ins>
      <w:ins w:id="49" w:author="aguthals" w:date="2012-05-29T12:32:00Z">
        <w:r w:rsidR="004D2CF2">
          <w:rPr>
            <w:rFonts w:cstheme="minorHAnsi"/>
          </w:rPr>
          <w:t xml:space="preserve">), the low-resolution </w:t>
        </w:r>
        <w:proofErr w:type="spellStart"/>
        <w:r w:rsidR="004D2CF2">
          <w:rPr>
            <w:rFonts w:cstheme="minorHAnsi"/>
          </w:rPr>
          <w:t>aBTLA</w:t>
        </w:r>
        <w:proofErr w:type="spellEnd"/>
        <w:r w:rsidR="004D2CF2">
          <w:rPr>
            <w:rFonts w:cstheme="minorHAnsi"/>
          </w:rPr>
          <w:t xml:space="preserve"> spectra were excluded from this experiment to better simulate high resolution data acquisition of an </w:t>
        </w:r>
        <w:proofErr w:type="spellStart"/>
        <w:r w:rsidR="004D2CF2">
          <w:rPr>
            <w:rFonts w:cstheme="minorHAnsi"/>
          </w:rPr>
          <w:t>aBTLA</w:t>
        </w:r>
        <w:proofErr w:type="spellEnd"/>
        <w:r w:rsidR="004D2CF2">
          <w:rPr>
            <w:rFonts w:cstheme="minorHAnsi"/>
          </w:rPr>
          <w:t xml:space="preserve">/6-prot mixture sample. </w:t>
        </w:r>
        <w:r w:rsidR="004D2CF2" w:rsidRPr="006F0975">
          <w:rPr>
            <w:rFonts w:cstheme="minorHAnsi"/>
          </w:rPr>
          <w:t xml:space="preserve">Although this </w:t>
        </w:r>
        <w:r w:rsidR="004D2CF2">
          <w:rPr>
            <w:rFonts w:cstheme="minorHAnsi"/>
          </w:rPr>
          <w:t>does</w:t>
        </w:r>
        <w:r w:rsidR="004D2CF2" w:rsidRPr="006F0975">
          <w:rPr>
            <w:rFonts w:cstheme="minorHAnsi"/>
          </w:rPr>
          <w:t xml:space="preserve"> not </w:t>
        </w:r>
        <w:r w:rsidR="004D2CF2">
          <w:rPr>
            <w:rFonts w:cstheme="minorHAnsi"/>
          </w:rPr>
          <w:t>rigorously simulate</w:t>
        </w:r>
        <w:r w:rsidR="004D2CF2" w:rsidRPr="006F0975">
          <w:rPr>
            <w:rFonts w:cstheme="minorHAnsi"/>
          </w:rPr>
          <w:t xml:space="preserve"> the </w:t>
        </w:r>
        <w:r w:rsidR="004D2CF2">
          <w:rPr>
            <w:rFonts w:cstheme="minorHAnsi"/>
          </w:rPr>
          <w:t xml:space="preserve">expected loss in </w:t>
        </w:r>
        <w:r w:rsidR="004D2CF2" w:rsidRPr="006F0975">
          <w:rPr>
            <w:rFonts w:cstheme="minorHAnsi"/>
          </w:rPr>
          <w:t>MS/MS coverage one might expect from such a mixture</w:t>
        </w:r>
        <w:r w:rsidR="004D2CF2">
          <w:rPr>
            <w:rFonts w:cstheme="minorHAnsi"/>
          </w:rPr>
          <w:t xml:space="preserve"> (</w:t>
        </w:r>
      </w:ins>
      <w:ins w:id="50" w:author="Karl Clauser" w:date="2012-06-04T11:27:00Z">
        <w:r w:rsidR="00FA70B3" w:rsidRPr="00833DC4">
          <w:rPr>
            <w:rPrChange w:id="51" w:author="aguthals" w:date="2012-06-05T17:46:00Z">
              <w:rPr>
                <w:i/>
              </w:rPr>
            </w:rPrChange>
          </w:rPr>
          <w:t>due to incomplete peptide sampling by the instrument</w:t>
        </w:r>
      </w:ins>
      <w:ins w:id="52" w:author="aguthals" w:date="2012-05-29T12:32:00Z">
        <w:del w:id="53" w:author="Karl Clauser" w:date="2012-06-04T11:27:00Z">
          <w:r w:rsidR="004D2CF2" w:rsidDel="00FA70B3">
            <w:rPr>
              <w:rFonts w:cstheme="minorHAnsi"/>
            </w:rPr>
            <w:delText>e.g., it does not capture the expected loss in MS/MS acquisition due to dynamic exclusion settings</w:delText>
          </w:r>
        </w:del>
        <w:r w:rsidR="004D2CF2">
          <w:rPr>
            <w:rFonts w:cstheme="minorHAnsi"/>
          </w:rPr>
          <w:t>)</w:t>
        </w:r>
        <w:r w:rsidR="004D2CF2" w:rsidRPr="006F0975">
          <w:rPr>
            <w:rFonts w:cstheme="minorHAnsi"/>
          </w:rPr>
          <w:t xml:space="preserve">, it is </w:t>
        </w:r>
        <w:r w:rsidR="004D2CF2">
          <w:rPr>
            <w:rFonts w:cstheme="minorHAnsi"/>
          </w:rPr>
          <w:t xml:space="preserve">still a fair </w:t>
        </w:r>
        <w:r w:rsidR="004D2CF2" w:rsidRPr="006F0975">
          <w:rPr>
            <w:rFonts w:cstheme="minorHAnsi"/>
          </w:rPr>
          <w:t xml:space="preserve">approximation of the algorithmic challenges associated with sequencing a small subset of proteins within the background of </w:t>
        </w:r>
        <w:r w:rsidR="004D2CF2">
          <w:rPr>
            <w:rFonts w:cstheme="minorHAnsi"/>
          </w:rPr>
          <w:t>higher complexity</w:t>
        </w:r>
        <w:r w:rsidR="004D2CF2" w:rsidRPr="006F0975">
          <w:rPr>
            <w:rFonts w:cstheme="minorHAnsi"/>
          </w:rPr>
          <w:t xml:space="preserve">. </w:t>
        </w:r>
      </w:ins>
      <w:ins w:id="54" w:author="Karl Clauser" w:date="2012-06-04T11:27:00Z">
        <w:r w:rsidR="00FA70B3" w:rsidRPr="00833DC4">
          <w:rPr>
            <w:rPrChange w:id="55" w:author="aguthals" w:date="2012-06-05T17:46:00Z">
              <w:rPr>
                <w:i/>
              </w:rPr>
            </w:rPrChange>
          </w:rPr>
          <w:t>In practice, one would simply extend the LC gradient time or collect the data on a faster scanning instrument in order to maintain adequate peptide sampling.</w:t>
        </w:r>
      </w:ins>
      <w:ins w:id="56" w:author="aguthals" w:date="2012-06-05T17:46:00Z">
        <w:r w:rsidR="00833DC4" w:rsidRPr="00833DC4">
          <w:rPr>
            <w:rPrChange w:id="57" w:author="aguthals" w:date="2012-06-05T17:46:00Z">
              <w:rPr>
                <w:i/>
              </w:rPr>
            </w:rPrChange>
          </w:rPr>
          <w:t xml:space="preserve"> </w:t>
        </w:r>
      </w:ins>
      <w:ins w:id="58" w:author="aguthals" w:date="2012-06-05T17:39:00Z">
        <w:r w:rsidR="00833DC4">
          <w:rPr>
            <w:rFonts w:cstheme="minorHAnsi"/>
          </w:rPr>
          <w:t xml:space="preserve">Compared to </w:t>
        </w:r>
      </w:ins>
      <w:ins w:id="59" w:author="aguthals" w:date="2012-06-05T17:43:00Z">
        <w:r w:rsidR="00833DC4">
          <w:rPr>
            <w:rFonts w:cstheme="minorHAnsi"/>
          </w:rPr>
          <w:t>sequencing results on the</w:t>
        </w:r>
      </w:ins>
      <w:ins w:id="60" w:author="aguthals" w:date="2012-06-05T17:44:00Z">
        <w:r w:rsidR="00833DC4">
          <w:rPr>
            <w:rFonts w:cstheme="minorHAnsi"/>
          </w:rPr>
          <w:t xml:space="preserve"> </w:t>
        </w:r>
        <w:proofErr w:type="spellStart"/>
        <w:r w:rsidR="00833DC4">
          <w:rPr>
            <w:rFonts w:cstheme="minorHAnsi"/>
          </w:rPr>
          <w:t>aBTLA</w:t>
        </w:r>
        <w:proofErr w:type="spellEnd"/>
        <w:r w:rsidR="00833DC4">
          <w:rPr>
            <w:rFonts w:cstheme="minorHAnsi"/>
          </w:rPr>
          <w:t xml:space="preserve"> high resolution spectra</w:t>
        </w:r>
      </w:ins>
      <w:del w:id="61" w:author="aguthals" w:date="2012-06-05T17:39:00Z">
        <w:r w:rsidR="00FA70B3" w:rsidDel="00833DC4">
          <w:rPr>
            <w:rStyle w:val="CommentReference"/>
          </w:rPr>
          <w:commentReference w:id="62"/>
        </w:r>
      </w:del>
      <w:ins w:id="63" w:author="aguthals" w:date="2012-05-29T12:32:00Z">
        <w:r w:rsidR="004D2CF2" w:rsidRPr="006F0975">
          <w:rPr>
            <w:rFonts w:cstheme="minorHAnsi"/>
          </w:rPr>
          <w:t xml:space="preserve">, </w:t>
        </w:r>
      </w:ins>
      <w:ins w:id="64" w:author="aguthals" w:date="2012-06-05T17:44:00Z">
        <w:r w:rsidR="00833DC4">
          <w:rPr>
            <w:rFonts w:cstheme="minorHAnsi"/>
          </w:rPr>
          <w:t>Meta</w:t>
        </w:r>
      </w:ins>
      <w:ins w:id="65" w:author="aguthals" w:date="2012-06-05T17:45:00Z">
        <w:r w:rsidR="00833DC4">
          <w:rPr>
            <w:rFonts w:cstheme="minorHAnsi"/>
          </w:rPr>
          <w:t>-</w:t>
        </w:r>
      </w:ins>
      <w:ins w:id="66" w:author="aguthals" w:date="2012-06-05T17:44:00Z">
        <w:r w:rsidR="00833DC4">
          <w:rPr>
            <w:rFonts w:cstheme="minorHAnsi"/>
          </w:rPr>
          <w:t>SPS</w:t>
        </w:r>
      </w:ins>
      <w:ins w:id="67" w:author="aguthals" w:date="2012-06-05T17:45:00Z">
        <w:r w:rsidR="00833DC4">
          <w:rPr>
            <w:rFonts w:cstheme="minorHAnsi"/>
          </w:rPr>
          <w:t xml:space="preserve"> produced the same</w:t>
        </w:r>
      </w:ins>
      <w:ins w:id="68" w:author="aguthals" w:date="2012-05-29T12:32:00Z">
        <w:r w:rsidR="004D2CF2">
          <w:rPr>
            <w:rFonts w:cstheme="minorHAnsi"/>
          </w:rPr>
          <w:t xml:space="preserve"> sequencing accuracy (98</w:t>
        </w:r>
      </w:ins>
      <w:ins w:id="69" w:author="aguthals" w:date="2012-06-05T17:37:00Z">
        <w:r w:rsidR="00833DC4">
          <w:rPr>
            <w:rFonts w:cstheme="minorHAnsi"/>
          </w:rPr>
          <w:t>.1</w:t>
        </w:r>
      </w:ins>
      <w:ins w:id="70" w:author="aguthals" w:date="2012-05-29T12:32:00Z">
        <w:r w:rsidR="004D2CF2" w:rsidRPr="006F0975">
          <w:rPr>
            <w:rFonts w:cstheme="minorHAnsi"/>
          </w:rPr>
          <w:t>%</w:t>
        </w:r>
      </w:ins>
      <w:ins w:id="71" w:author="aguthals" w:date="2012-06-05T17:37:00Z">
        <w:r w:rsidR="00833DC4">
          <w:rPr>
            <w:rFonts w:cstheme="minorHAnsi"/>
          </w:rPr>
          <w:t xml:space="preserve"> compared to 98.6%</w:t>
        </w:r>
      </w:ins>
      <w:ins w:id="72" w:author="aguthals" w:date="2012-05-29T12:32:00Z">
        <w:r w:rsidR="004D2CF2" w:rsidRPr="006F0975">
          <w:rPr>
            <w:rFonts w:cstheme="minorHAnsi"/>
          </w:rPr>
          <w:t xml:space="preserve">) and </w:t>
        </w:r>
        <w:r w:rsidR="004D2CF2">
          <w:rPr>
            <w:rFonts w:cstheme="minorHAnsi"/>
          </w:rPr>
          <w:t>average length</w:t>
        </w:r>
        <w:r w:rsidR="004D2CF2" w:rsidRPr="006F0975">
          <w:rPr>
            <w:rFonts w:cstheme="minorHAnsi"/>
          </w:rPr>
          <w:t xml:space="preserve"> (</w:t>
        </w:r>
        <w:r w:rsidR="004D2CF2">
          <w:rPr>
            <w:rFonts w:cstheme="minorHAnsi"/>
          </w:rPr>
          <w:t>18 AA</w:t>
        </w:r>
      </w:ins>
      <w:ins w:id="73" w:author="aguthals" w:date="2012-06-05T17:37:00Z">
        <w:r w:rsidR="00833DC4">
          <w:rPr>
            <w:rFonts w:cstheme="minorHAnsi"/>
          </w:rPr>
          <w:t xml:space="preserve"> compared to 17 AA</w:t>
        </w:r>
      </w:ins>
      <w:ins w:id="74" w:author="aguthals" w:date="2012-05-29T12:32:00Z">
        <w:r w:rsidR="004D2CF2" w:rsidRPr="006F0975">
          <w:rPr>
            <w:rFonts w:cstheme="minorHAnsi"/>
          </w:rPr>
          <w:t xml:space="preserve">) of the </w:t>
        </w:r>
        <w:proofErr w:type="spellStart"/>
        <w:r w:rsidR="004D2CF2">
          <w:rPr>
            <w:rFonts w:cstheme="minorHAnsi"/>
          </w:rPr>
          <w:t>aBTLA</w:t>
        </w:r>
        <w:proofErr w:type="spellEnd"/>
        <w:r w:rsidR="004D2CF2">
          <w:rPr>
            <w:rFonts w:cstheme="minorHAnsi"/>
          </w:rPr>
          <w:t xml:space="preserve"> antibody</w:t>
        </w:r>
        <w:r w:rsidR="004D2CF2" w:rsidRPr="006F0975">
          <w:rPr>
            <w:rFonts w:cstheme="minorHAnsi"/>
          </w:rPr>
          <w:t xml:space="preserve"> </w:t>
        </w:r>
        <w:r w:rsidR="004D2CF2">
          <w:rPr>
            <w:rFonts w:cstheme="minorHAnsi"/>
          </w:rPr>
          <w:t xml:space="preserve">from the combined </w:t>
        </w:r>
        <w:proofErr w:type="spellStart"/>
        <w:r w:rsidR="004D2CF2">
          <w:rPr>
            <w:rFonts w:cstheme="minorHAnsi"/>
          </w:rPr>
          <w:t>aBTLA</w:t>
        </w:r>
        <w:proofErr w:type="spellEnd"/>
        <w:r w:rsidR="004D2CF2">
          <w:rPr>
            <w:rFonts w:cstheme="minorHAnsi"/>
          </w:rPr>
          <w:t xml:space="preserve">/6-prot set of MS/MS spectra </w:t>
        </w:r>
        <w:r w:rsidR="004D2CF2" w:rsidRPr="006F0975">
          <w:rPr>
            <w:rFonts w:cstheme="minorHAnsi"/>
          </w:rPr>
          <w:t xml:space="preserve">at the cost of </w:t>
        </w:r>
        <w:r w:rsidR="004D2CF2">
          <w:rPr>
            <w:rFonts w:cstheme="minorHAnsi"/>
          </w:rPr>
          <w:t>reduced sequencing coverage (58%</w:t>
        </w:r>
      </w:ins>
      <w:ins w:id="75" w:author="aguthals" w:date="2012-06-05T17:37:00Z">
        <w:r w:rsidR="00833DC4">
          <w:rPr>
            <w:rFonts w:cstheme="minorHAnsi"/>
          </w:rPr>
          <w:t xml:space="preserve"> compared to 71%</w:t>
        </w:r>
      </w:ins>
      <w:ins w:id="76" w:author="aguthals" w:date="2012-05-29T12:32:00Z">
        <w:r w:rsidR="004D2CF2">
          <w:rPr>
            <w:rFonts w:cstheme="minorHAnsi"/>
          </w:rPr>
          <w:t xml:space="preserve">) and </w:t>
        </w:r>
        <w:r w:rsidR="004D2CF2" w:rsidRPr="006F0975">
          <w:rPr>
            <w:rFonts w:cstheme="minorHAnsi"/>
          </w:rPr>
          <w:t xml:space="preserve">shorter </w:t>
        </w:r>
        <w:r w:rsidR="004D2CF2">
          <w:rPr>
            <w:rFonts w:cstheme="minorHAnsi"/>
          </w:rPr>
          <w:t>maximum sequence length (</w:t>
        </w:r>
        <w:r w:rsidR="004D2CF2" w:rsidRPr="00824C20">
          <w:rPr>
            <w:rFonts w:cstheme="minorHAnsi"/>
          </w:rPr>
          <w:t>35</w:t>
        </w:r>
        <w:r w:rsidR="004D2CF2">
          <w:rPr>
            <w:rFonts w:cstheme="minorHAnsi"/>
          </w:rPr>
          <w:t xml:space="preserve"> AA</w:t>
        </w:r>
      </w:ins>
      <w:ins w:id="77" w:author="aguthals" w:date="2012-06-05T17:37:00Z">
        <w:r w:rsidR="00833DC4">
          <w:rPr>
            <w:rFonts w:cstheme="minorHAnsi"/>
          </w:rPr>
          <w:t xml:space="preserve"> compared to 45 AA</w:t>
        </w:r>
      </w:ins>
      <w:ins w:id="78" w:author="aguthals" w:date="2012-05-29T12:32:00Z">
        <w:r w:rsidR="004D2CF2" w:rsidRPr="006F0975">
          <w:rPr>
            <w:rFonts w:cstheme="minorHAnsi"/>
          </w:rPr>
          <w:t>)</w:t>
        </w:r>
        <w:r w:rsidR="004D2CF2">
          <w:rPr>
            <w:rFonts w:cstheme="minorHAnsi"/>
          </w:rPr>
          <w:t xml:space="preserve">. Compared to SPS, Meta-SPS generated de novo sequences 100% longer on average from the combined set with ~2x as many correct sequence calls per incorrect sequence call. </w:t>
        </w:r>
        <w:r w:rsidR="004D2CF2" w:rsidRPr="006F0975">
          <w:rPr>
            <w:rFonts w:cstheme="minorHAnsi"/>
          </w:rPr>
          <w:t xml:space="preserve"> </w:t>
        </w:r>
        <w:r w:rsidR="004D2CF2">
          <w:rPr>
            <w:rFonts w:cstheme="minorHAnsi"/>
          </w:rPr>
          <w:t>We note that in a real MS experiment mixing</w:t>
        </w:r>
        <w:r w:rsidR="004D2CF2" w:rsidRPr="006F0975">
          <w:rPr>
            <w:rFonts w:cstheme="minorHAnsi"/>
          </w:rPr>
          <w:t xml:space="preserve"> the 6-prot </w:t>
        </w:r>
        <w:r w:rsidR="004D2CF2">
          <w:rPr>
            <w:rFonts w:cstheme="minorHAnsi"/>
          </w:rPr>
          <w:t>and</w:t>
        </w:r>
        <w:r w:rsidR="004D2CF2" w:rsidRPr="006F0975">
          <w:rPr>
            <w:rFonts w:cstheme="minorHAnsi"/>
          </w:rPr>
          <w:t xml:space="preserve"> </w:t>
        </w:r>
        <w:proofErr w:type="spellStart"/>
        <w:r w:rsidR="004D2CF2">
          <w:rPr>
            <w:rFonts w:cstheme="minorHAnsi"/>
          </w:rPr>
          <w:t>aBTLA</w:t>
        </w:r>
        <w:proofErr w:type="spellEnd"/>
        <w:r w:rsidR="004D2CF2" w:rsidRPr="006F0975">
          <w:rPr>
            <w:rFonts w:cstheme="minorHAnsi"/>
          </w:rPr>
          <w:t xml:space="preserve"> sample</w:t>
        </w:r>
        <w:r w:rsidR="004D2CF2">
          <w:rPr>
            <w:rFonts w:cstheme="minorHAnsi"/>
          </w:rPr>
          <w:t xml:space="preserve">s, the absence of a faster spectral acquisition rate and/or extended peptide separation time could diminish protein sequence coverage by </w:t>
        </w:r>
        <w:r w:rsidR="004D2CF2" w:rsidRPr="006F0975">
          <w:rPr>
            <w:rFonts w:cstheme="minorHAnsi"/>
          </w:rPr>
          <w:t>MS/MS spectra</w:t>
        </w:r>
        <w:r w:rsidR="004D2CF2">
          <w:rPr>
            <w:rFonts w:cstheme="minorHAnsi"/>
          </w:rPr>
          <w:t xml:space="preserve"> and thus further limit the overall </w:t>
        </w:r>
        <w:r w:rsidR="004D2CF2" w:rsidRPr="006F0975">
          <w:rPr>
            <w:rFonts w:cstheme="minorHAnsi"/>
          </w:rPr>
          <w:t>sequencing length and coverage</w:t>
        </w:r>
        <w:r w:rsidR="004D2CF2">
          <w:rPr>
            <w:rFonts w:cstheme="minorHAnsi"/>
          </w:rPr>
          <w:t>.</w:t>
        </w:r>
      </w:ins>
      <w:del w:id="79" w:author="aguthals" w:date="2012-05-15T16:49:00Z">
        <w:r w:rsidRPr="006F0975" w:rsidDel="00560420">
          <w:rPr>
            <w:rFonts w:cstheme="minorHAnsi"/>
          </w:rPr>
          <w:delText xml:space="preserve">Although the 6-prot sample contained a mixture of proteins, popular applications of de novo protein sequencing are targeted towards specific proteins within a much more complex mixture (50-100 proteins or more). To test how Meta-SPS might perform with such samples, we combined the 6-prot MS/MS spectra with MS/MS </w:delText>
        </w:r>
        <w:r w:rsidRPr="006F0975" w:rsidDel="00560420">
          <w:rPr>
            <w:rFonts w:cstheme="minorHAnsi"/>
          </w:rPr>
          <w:lastRenderedPageBreak/>
          <w:delText xml:space="preserve">spectra previously acquired from a complex mixture of venom proteins </w:delText>
        </w:r>
        <w:r w:rsidRPr="006F0975" w:rsidDel="00560420">
          <w:rPr>
            <w:rFonts w:cstheme="minorHAnsi"/>
          </w:rPr>
          <w:fldChar w:fldCharType="begin" w:fldLock="1"/>
        </w:r>
        <w:r w:rsidRPr="006F0975" w:rsidDel="00560420">
          <w:rPr>
            <w:rFonts w:cstheme="minorHAnsi"/>
          </w:rPr>
          <w:delInstrText>ADDIN CSL_CITATION { "citationItems" : [ { "id" : "ITEM-1", "itemData" : { "DOI" : "10.1074/mcp.M700001-MCP200", "abstract" : "Despite significant advances in the identification of known proteins, the analysis of unknown proteins by MS/MS still remains a challenging open problem. Although Klaus Biemann recognized the potential of MS/MS for sequencing of unknown proteins in the 1980s, low throughput Edman degradation followed by cloning still remains the main method to sequence unknown proteins. The automated interpretation of MS/MS spectra has been limited by a focus on individual spectra and has not capitalized on the information contained in spectra of overlapping peptides. Indeed the powerful shotgun DNA sequencing strategies have not been extended to automated protein sequencing. We demonstrate, for the first time, the feasibility of automated shotgun protein sequencing of protein mixtures by utilizing MS/MS spectra of overlapping and possibly modified peptides generated via multiple proteases of different specificities. We validate this approach by generating highly accurate de novo reconstructions of multiple regions of various proteins in western diamondback rattlesnake venom. We further argue that shotgun protein sequencing has the potential to overcome the limitations of current protein sequencing approaches and thus catalyze the otherwise impractical applications of proteomics methodologies in studies of unknown proteins.", "author" : [ { "family" : "Bandeira", "given" : "Nuno" }, { "family" : "Clauser", "given" : "Karl R" }, { "family" : "Pevzner", "given" : "Pavel A" } ], "container-title" : "Molecular &amp; Cellular Proteomics", "id" : "ITEM-1", "issue" : "7", "issued" : { "date-parts" : [ [ "2007", "7" ] ] }, "page" : "1123-34", "title" : "Shotgun protein sequencing: assembly of peptide tandem mass spectra from mixtures of modified proteins.", "type" : "article-journal", "volume" : "6" }, "uris" : [ "http://www.mendeley.com/documents/?uuid=c2275565-1a77-4d75-a8e3-57339d23eb01" ] } ], "mendeley" : { "previouslyFormattedCitation" : "(1)" }, "properties" : { "noteIndex" : 0 }, "schema" : "https://github.com/citation-style-language/schema/raw/master/csl-citation.json" }</w:delInstrText>
        </w:r>
        <w:r w:rsidRPr="006F0975" w:rsidDel="00560420">
          <w:rPr>
            <w:rFonts w:cstheme="minorHAnsi"/>
          </w:rPr>
          <w:fldChar w:fldCharType="separate"/>
        </w:r>
        <w:r w:rsidRPr="006F0975" w:rsidDel="00560420">
          <w:rPr>
            <w:rFonts w:cstheme="minorHAnsi"/>
            <w:noProof/>
          </w:rPr>
          <w:delText>(1)</w:delText>
        </w:r>
        <w:r w:rsidRPr="006F0975" w:rsidDel="00560420">
          <w:rPr>
            <w:rFonts w:cstheme="minorHAnsi"/>
          </w:rPr>
          <w:fldChar w:fldCharType="end"/>
        </w:r>
        <w:r w:rsidRPr="006F0975" w:rsidDel="00560420">
          <w:rPr>
            <w:rFonts w:cstheme="minorHAnsi"/>
          </w:rPr>
          <w:delText xml:space="preserve"> and executed the algorithmic steps outlined in Figure 1a on the combined set of MS/M</w:delText>
        </w:r>
        <w:r w:rsidR="004D6FF8" w:rsidDel="00560420">
          <w:rPr>
            <w:rFonts w:cstheme="minorHAnsi"/>
          </w:rPr>
          <w:delText>S spectra. Here, the proteins of</w:delText>
        </w:r>
        <w:r w:rsidRPr="006F0975" w:rsidDel="00560420">
          <w:rPr>
            <w:rFonts w:cstheme="minorHAnsi"/>
          </w:rPr>
          <w:delText xml:space="preserve"> interest were captured by the 6-prot data and the background mixture was represented by the venom spectra. Although this was not a fair simulation of the MS/MS coverage one might expect from such a complex mixture, it is an approximation of the algorithmic challenges associated with sequencing a small subset of proteins within the background noise of a much larger mixture</w:delText>
        </w:r>
      </w:del>
      <w:ins w:id="80" w:author="Nuno Bandeira" w:date="2012-05-04T15:45:00Z">
        <w:del w:id="81" w:author="aguthals" w:date="2012-05-15T16:49:00Z">
          <w:r w:rsidR="00C84748" w:rsidDel="00560420">
            <w:rPr>
              <w:rFonts w:cstheme="minorHAnsi"/>
            </w:rPr>
            <w:delText xml:space="preserve"> of much higher complexity</w:delText>
          </w:r>
        </w:del>
      </w:ins>
      <w:del w:id="82" w:author="aguthals" w:date="2012-05-15T16:49:00Z">
        <w:r w:rsidRPr="006F0975" w:rsidDel="00560420">
          <w:rPr>
            <w:rFonts w:cstheme="minorHAnsi"/>
          </w:rPr>
          <w:delText xml:space="preserve">. In brief, the venom sample was digested with the same 7 enzymes and analyzed by CID and HCD fragmentation with the same instrument as the 6-prot sample. CID and HCD MS/MS spectra from the combined set were separately processed by SPS and jointly assembled by Meta-SPS (as was the 6-prot data set alone). After applying appropriate sequencing thresholds for complex mixtures, roughly the same sequencing accuracy (94%) and coverage (65%) of the 6 proteins was retained at the cost of shorter average and maximum sequence lengths (14 AA and 35 AA, respectively). The same spectrum IDs and annotation techniques previously described were used to annotate contigs and meta-contigs from this experiment. If the 6-prot sample was mixed with the venom sample before acquiring MS/MS spectra, incomplete MS/MS acquisition of 6-prot peptides would likely further degrade </w:delText>
        </w:r>
      </w:del>
      <w:ins w:id="83" w:author="Nuno Bandeira" w:date="2012-05-04T15:52:00Z">
        <w:del w:id="84" w:author="aguthals" w:date="2012-05-15T16:49:00Z">
          <w:r w:rsidR="00B230C1" w:rsidDel="00560420">
            <w:rPr>
              <w:rFonts w:cstheme="minorHAnsi"/>
            </w:rPr>
            <w:delText>impact</w:delText>
          </w:r>
          <w:r w:rsidR="00B230C1" w:rsidRPr="006F0975" w:rsidDel="00560420">
            <w:rPr>
              <w:rFonts w:cstheme="minorHAnsi"/>
            </w:rPr>
            <w:delText xml:space="preserve"> </w:delText>
          </w:r>
        </w:del>
      </w:ins>
      <w:del w:id="85" w:author="aguthals" w:date="2012-05-15T16:49:00Z">
        <w:r w:rsidRPr="006F0975" w:rsidDel="00560420">
          <w:rPr>
            <w:rFonts w:cstheme="minorHAnsi"/>
          </w:rPr>
          <w:delText>sequencing length and coverage.</w:delText>
        </w:r>
      </w:del>
      <w:r w:rsidRPr="006F0975">
        <w:rPr>
          <w:rFonts w:cstheme="minorHAnsi"/>
        </w:rPr>
        <w:t>”</w:t>
      </w:r>
    </w:p>
    <w:p w:rsidR="00285427" w:rsidRDefault="00162DF0" w:rsidP="00E6303D">
      <w:pPr>
        <w:rPr>
          <w:i/>
        </w:rPr>
      </w:pPr>
      <w:del w:id="86" w:author="Karl Clauser" w:date="2012-06-04T11:29:00Z">
        <w:r w:rsidDel="00FA70B3">
          <w:rPr>
            <w:i/>
          </w:rPr>
          <w:delText xml:space="preserve">Unfortunately, we were unable to acquire new MS/MS spectra for the 8-protein mixture suggested by the reviewer. However, we </w:delText>
        </w:r>
        <w:r w:rsidR="00C06515" w:rsidDel="00FA70B3">
          <w:rPr>
            <w:i/>
          </w:rPr>
          <w:delText>argue</w:delText>
        </w:r>
        <w:r w:rsidR="00503311" w:rsidDel="00FA70B3">
          <w:rPr>
            <w:i/>
          </w:rPr>
          <w:delText xml:space="preserve"> </w:delText>
        </w:r>
      </w:del>
      <w:ins w:id="87" w:author="Nuno Bandeira" w:date="2012-05-04T15:53:00Z">
        <w:del w:id="88" w:author="Karl Clauser" w:date="2012-06-04T11:29:00Z">
          <w:r w:rsidR="00B230C1" w:rsidDel="00FA70B3">
            <w:rPr>
              <w:i/>
            </w:rPr>
            <w:delText xml:space="preserve">propose </w:delText>
          </w:r>
        </w:del>
      </w:ins>
      <w:del w:id="89" w:author="Karl Clauser" w:date="2012-06-04T11:29:00Z">
        <w:r w:rsidR="00503311" w:rsidDel="00FA70B3">
          <w:rPr>
            <w:i/>
          </w:rPr>
          <w:delText>that th</w:delText>
        </w:r>
      </w:del>
      <w:ins w:id="90" w:author="Nuno Bandeira" w:date="2012-05-04T15:53:00Z">
        <w:del w:id="91" w:author="Karl Clauser" w:date="2012-06-04T11:29:00Z">
          <w:r w:rsidR="00B230C1" w:rsidDel="00FA70B3">
            <w:rPr>
              <w:i/>
            </w:rPr>
            <w:delText>e</w:delText>
          </w:r>
        </w:del>
      </w:ins>
      <w:del w:id="92" w:author="Karl Clauser" w:date="2012-06-04T11:29:00Z">
        <w:r w:rsidR="00503311" w:rsidDel="00FA70B3">
          <w:rPr>
            <w:i/>
          </w:rPr>
          <w:delText xml:space="preserve">is experiment </w:delText>
        </w:r>
      </w:del>
      <w:ins w:id="93" w:author="Nuno Bandeira" w:date="2012-05-04T15:53:00Z">
        <w:del w:id="94" w:author="Karl Clauser" w:date="2012-06-04T11:29:00Z">
          <w:r w:rsidR="00B230C1" w:rsidDel="00FA70B3">
            <w:rPr>
              <w:i/>
            </w:rPr>
            <w:delText xml:space="preserve">described above </w:delText>
          </w:r>
        </w:del>
      </w:ins>
      <w:del w:id="95" w:author="Karl Clauser" w:date="2012-06-04T11:29:00Z">
        <w:r w:rsidR="00503311" w:rsidDel="00FA70B3">
          <w:rPr>
            <w:i/>
          </w:rPr>
          <w:delText>provided</w:delText>
        </w:r>
        <w:r w:rsidDel="00FA70B3">
          <w:rPr>
            <w:i/>
          </w:rPr>
          <w:delText xml:space="preserve"> a </w:delText>
        </w:r>
        <w:r w:rsidR="004D6FF8" w:rsidDel="00FA70B3">
          <w:rPr>
            <w:i/>
          </w:rPr>
          <w:delText>fair evaluation of the algorithmic components of the Meta-SPS approach</w:delText>
        </w:r>
        <w:r w:rsidR="00503311" w:rsidDel="00FA70B3">
          <w:rPr>
            <w:i/>
          </w:rPr>
          <w:delText xml:space="preserve">, which are the focus of this paper. Given that the venom </w:delText>
        </w:r>
      </w:del>
      <w:ins w:id="96" w:author="aguthals" w:date="2012-05-15T16:50:00Z">
        <w:del w:id="97" w:author="Karl Clauser" w:date="2012-06-04T11:29:00Z">
          <w:r w:rsidR="00560420" w:rsidDel="00FA70B3">
            <w:rPr>
              <w:i/>
            </w:rPr>
            <w:delText>aBTLA sample was</w:delText>
          </w:r>
        </w:del>
      </w:ins>
      <w:del w:id="98" w:author="Karl Clauser" w:date="2012-06-04T11:29:00Z">
        <w:r w:rsidR="00503311" w:rsidDel="00FA70B3">
          <w:rPr>
            <w:i/>
          </w:rPr>
          <w:delText xml:space="preserve">spectra were digested with </w:delText>
        </w:r>
      </w:del>
      <w:ins w:id="99" w:author="aguthals" w:date="2012-05-15T16:50:00Z">
        <w:del w:id="100" w:author="Karl Clauser" w:date="2012-06-04T11:29:00Z">
          <w:r w:rsidR="00560420" w:rsidDel="00FA70B3">
            <w:rPr>
              <w:i/>
            </w:rPr>
            <w:delText xml:space="preserve">roughly the </w:delText>
          </w:r>
        </w:del>
      </w:ins>
      <w:del w:id="101" w:author="Karl Clauser" w:date="2012-06-04T11:29:00Z">
        <w:r w:rsidR="00503311" w:rsidDel="00FA70B3">
          <w:rPr>
            <w:i/>
          </w:rPr>
          <w:delText>the same enzymes</w:delText>
        </w:r>
      </w:del>
      <w:ins w:id="102" w:author="aguthals" w:date="2012-05-15T16:50:00Z">
        <w:del w:id="103" w:author="Karl Clauser" w:date="2012-06-04T11:29:00Z">
          <w:r w:rsidR="00560420" w:rsidDel="00FA70B3">
            <w:rPr>
              <w:i/>
            </w:rPr>
            <w:delText xml:space="preserve"> (except </w:delText>
          </w:r>
        </w:del>
      </w:ins>
      <w:ins w:id="104" w:author="aguthals" w:date="2012-05-15T16:51:00Z">
        <w:del w:id="105" w:author="Karl Clauser" w:date="2012-06-04T11:29:00Z">
          <w:r w:rsidR="00560420" w:rsidDel="00FA70B3">
            <w:rPr>
              <w:i/>
            </w:rPr>
            <w:delText xml:space="preserve">pepsin and </w:delText>
          </w:r>
        </w:del>
      </w:ins>
      <w:ins w:id="106" w:author="aguthals" w:date="2012-05-15T16:50:00Z">
        <w:del w:id="107" w:author="Karl Clauser" w:date="2012-06-04T11:29:00Z">
          <w:r w:rsidR="00560420" w:rsidDel="00FA70B3">
            <w:rPr>
              <w:i/>
            </w:rPr>
            <w:delText>CNBr)</w:delText>
          </w:r>
        </w:del>
      </w:ins>
      <w:del w:id="108" w:author="Karl Clauser" w:date="2012-06-04T11:29:00Z">
        <w:r w:rsidR="00503311" w:rsidDel="00FA70B3">
          <w:rPr>
            <w:i/>
          </w:rPr>
          <w:delText xml:space="preserve"> and acquired </w:delText>
        </w:r>
      </w:del>
      <w:ins w:id="109" w:author="aguthals" w:date="2012-05-15T16:52:00Z">
        <w:del w:id="110" w:author="Karl Clauser" w:date="2012-06-04T11:29:00Z">
          <w:r w:rsidR="00560420" w:rsidDel="00FA70B3">
            <w:rPr>
              <w:i/>
            </w:rPr>
            <w:delText xml:space="preserve">analyzed </w:delText>
          </w:r>
        </w:del>
      </w:ins>
      <w:del w:id="111" w:author="Karl Clauser" w:date="2012-06-04T11:29:00Z">
        <w:r w:rsidR="00503311" w:rsidDel="00FA70B3">
          <w:rPr>
            <w:i/>
          </w:rPr>
          <w:delText xml:space="preserve">with the same instrument (in the same acquisition modes) as was the 6-prot sample, </w:delText>
        </w:r>
        <w:r w:rsidR="00C06515" w:rsidDel="00FA70B3">
          <w:rPr>
            <w:i/>
          </w:rPr>
          <w:delText>the principle difference between this experiment and that suggested by the reviewer is that a real MS/</w:delText>
        </w:r>
        <w:r w:rsidR="00D40ACE" w:rsidDel="00FA70B3">
          <w:rPr>
            <w:i/>
          </w:rPr>
          <w:delText xml:space="preserve">MS experiment would yield reduced MS/MS </w:delText>
        </w:r>
        <w:r w:rsidR="00C06515" w:rsidDel="00FA70B3">
          <w:rPr>
            <w:i/>
          </w:rPr>
          <w:delText xml:space="preserve">coverage of the target proteins (due to incomplete peptide sampling by the instrument). This would likely translate to lower sequencing coverage and length, but accuracy should be unaffected because we have </w:delText>
        </w:r>
        <w:r w:rsidR="00D40ACE" w:rsidDel="00FA70B3">
          <w:rPr>
            <w:i/>
          </w:rPr>
          <w:delText xml:space="preserve">clearly </w:delText>
        </w:r>
        <w:r w:rsidR="00C06515" w:rsidDel="00FA70B3">
          <w:rPr>
            <w:i/>
          </w:rPr>
          <w:delText>demonstrated that Meta-SPS can differentiate betwee</w:delText>
        </w:r>
        <w:r w:rsidR="009B2234" w:rsidDel="00FA70B3">
          <w:rPr>
            <w:i/>
          </w:rPr>
          <w:delText>n spectra from unrelated peptide sequence</w:delText>
        </w:r>
        <w:r w:rsidR="00C06515" w:rsidDel="00FA70B3">
          <w:rPr>
            <w:i/>
          </w:rPr>
          <w:delText>s</w:delText>
        </w:r>
        <w:r w:rsidR="00D40ACE" w:rsidDel="00FA70B3">
          <w:rPr>
            <w:i/>
          </w:rPr>
          <w:delText xml:space="preserve"> </w:delText>
        </w:r>
        <w:r w:rsidR="000206F1" w:rsidDel="00FA70B3">
          <w:rPr>
            <w:i/>
          </w:rPr>
          <w:delText>in a large</w:delText>
        </w:r>
      </w:del>
      <w:ins w:id="112" w:author="aguthals" w:date="2012-05-15T16:51:00Z">
        <w:del w:id="113" w:author="Karl Clauser" w:date="2012-06-04T11:29:00Z">
          <w:r w:rsidR="00560420" w:rsidDel="00FA70B3">
            <w:rPr>
              <w:i/>
            </w:rPr>
            <w:delText>r</w:delText>
          </w:r>
        </w:del>
      </w:ins>
      <w:del w:id="114" w:author="Karl Clauser" w:date="2012-06-04T11:29:00Z">
        <w:r w:rsidR="000206F1" w:rsidDel="00FA70B3">
          <w:rPr>
            <w:i/>
          </w:rPr>
          <w:delText xml:space="preserve"> mixture and</w:delText>
        </w:r>
        <w:r w:rsidR="00D40ACE" w:rsidDel="00FA70B3">
          <w:rPr>
            <w:i/>
          </w:rPr>
          <w:delText xml:space="preserve"> </w:delText>
        </w:r>
        <w:r w:rsidR="00E6303D" w:rsidDel="00FA70B3">
          <w:rPr>
            <w:i/>
          </w:rPr>
          <w:delText xml:space="preserve">still </w:delText>
        </w:r>
        <w:r w:rsidR="000206F1" w:rsidDel="00FA70B3">
          <w:rPr>
            <w:i/>
          </w:rPr>
          <w:delText>assemble</w:delText>
        </w:r>
        <w:r w:rsidR="00D40ACE" w:rsidDel="00FA70B3">
          <w:rPr>
            <w:i/>
          </w:rPr>
          <w:delText xml:space="preserve"> de novo sequences with high accuracy</w:delText>
        </w:r>
        <w:r w:rsidR="00C06515" w:rsidDel="00FA70B3">
          <w:rPr>
            <w:i/>
          </w:rPr>
          <w:delText>.</w:delText>
        </w:r>
        <w:r w:rsidR="00E6303D" w:rsidDel="00FA70B3">
          <w:rPr>
            <w:i/>
          </w:rPr>
          <w:delText xml:space="preserve"> </w:delText>
        </w:r>
      </w:del>
      <w:r w:rsidR="00E6303D">
        <w:rPr>
          <w:i/>
        </w:rPr>
        <w:t>We also mention in the d</w:t>
      </w:r>
      <w:r w:rsidR="000206F1">
        <w:rPr>
          <w:i/>
        </w:rPr>
        <w:t xml:space="preserve">iscussion section that Meta-SPS provides a substantial boost in performance over SPS for this </w:t>
      </w:r>
      <w:ins w:id="115" w:author="aguthals" w:date="2012-05-15T16:53:00Z">
        <w:r w:rsidR="00F13E50">
          <w:rPr>
            <w:i/>
          </w:rPr>
          <w:t xml:space="preserve">more </w:t>
        </w:r>
      </w:ins>
      <w:r w:rsidR="000206F1">
        <w:rPr>
          <w:i/>
        </w:rPr>
        <w:t>complex mixture:</w:t>
      </w:r>
    </w:p>
    <w:p w:rsidR="000206F1" w:rsidRPr="00EA47B6" w:rsidRDefault="000206F1" w:rsidP="00E6303D">
      <w:pPr>
        <w:rPr>
          <w:rStyle w:val="Emphasis"/>
          <w:i w:val="0"/>
        </w:rPr>
      </w:pPr>
      <w:r w:rsidRPr="00EA47B6">
        <w:rPr>
          <w:rPrChange w:id="116" w:author="aguthals" w:date="2012-05-29T12:34:00Z">
            <w:rPr>
              <w:i/>
              <w:iCs/>
            </w:rPr>
          </w:rPrChange>
        </w:rPr>
        <w:t>“</w:t>
      </w:r>
      <w:ins w:id="117" w:author="aguthals" w:date="2012-05-29T12:33:00Z">
        <w:r w:rsidR="00EA47B6" w:rsidRPr="00EA47B6">
          <w:t>N</w:t>
        </w:r>
        <w:r w:rsidR="00EA47B6" w:rsidRPr="00EA47B6">
          <w:rPr>
            <w:rFonts w:cstheme="minorHAnsi"/>
          </w:rPr>
          <w:t xml:space="preserve">onetheless, even in the background of the 6prot MS/MS spectra, Meta-SPS still improved upon SPS sequencing accuracy (from 97% to 98%), average sequence length (from 11 AA to 20 AA), and maximum sequence length (from 25 AA to 35 AA) for the </w:t>
        </w:r>
        <w:proofErr w:type="spellStart"/>
        <w:r w:rsidR="00EA47B6" w:rsidRPr="00EA47B6">
          <w:rPr>
            <w:rFonts w:cstheme="minorHAnsi"/>
          </w:rPr>
          <w:t>aBTLA</w:t>
        </w:r>
        <w:proofErr w:type="spellEnd"/>
        <w:r w:rsidR="00EA47B6" w:rsidRPr="00EA47B6">
          <w:rPr>
            <w:rFonts w:cstheme="minorHAnsi"/>
          </w:rPr>
          <w:t xml:space="preserve"> antibody.</w:t>
        </w:r>
        <w:r w:rsidR="00EA47B6" w:rsidRPr="00EA47B6">
          <w:rPr>
            <w:rFonts w:cstheme="minorHAnsi"/>
            <w:rPrChange w:id="118" w:author="aguthals" w:date="2012-05-29T12:34:00Z">
              <w:rPr>
                <w:rFonts w:cstheme="minorHAnsi"/>
                <w:i/>
              </w:rPr>
            </w:rPrChange>
          </w:rPr>
          <w:t xml:space="preserve"> </w:t>
        </w:r>
        <w:r w:rsidR="00EA47B6" w:rsidRPr="00EA47B6">
          <w:rPr>
            <w:rStyle w:val="Emphasis"/>
            <w:i w:val="0"/>
            <w:rPrChange w:id="119" w:author="aguthals" w:date="2012-05-29T12:34:00Z">
              <w:rPr>
                <w:rStyle w:val="Emphasis"/>
              </w:rPr>
            </w:rPrChange>
          </w:rPr>
          <w:t>Analyzing more complex mixtures with greater effectiveness may require faster spectral acquisition rates or extended peptide separations to generate enough spectra to cover all proteins in a sample.</w:t>
        </w:r>
      </w:ins>
      <w:del w:id="120" w:author="aguthals" w:date="2012-05-15T16:53:00Z">
        <w:r w:rsidRPr="00EA47B6" w:rsidDel="00560420">
          <w:rPr>
            <w:rFonts w:cstheme="minorHAnsi"/>
            <w:rPrChange w:id="121" w:author="aguthals" w:date="2012-05-29T12:34:00Z">
              <w:rPr>
                <w:rFonts w:cstheme="minorHAnsi"/>
                <w:i/>
              </w:rPr>
            </w:rPrChange>
          </w:rPr>
          <w:delText xml:space="preserve">Although Meta-SPS could not assemble long sequences in the background of a complex mixture of venom MS/MS spectra, it still significantly improved upon SPS sequencing accuracy (from 88% to 94%) and average sequence length (from 10 AA to 14 AA). To </w:delText>
        </w:r>
        <w:r w:rsidRPr="00EA47B6" w:rsidDel="00560420">
          <w:rPr>
            <w:rStyle w:val="Emphasis"/>
            <w:i w:val="0"/>
          </w:rPr>
          <w:delText xml:space="preserve">analyze larger mixtures with greater effectiveness, we </w:delText>
        </w:r>
      </w:del>
      <w:ins w:id="122" w:author="Nuno Bandeira" w:date="2012-05-04T15:55:00Z">
        <w:del w:id="123" w:author="aguthals" w:date="2012-05-15T16:53:00Z">
          <w:r w:rsidR="00B230C1" w:rsidRPr="00EA47B6" w:rsidDel="00560420">
            <w:rPr>
              <w:rStyle w:val="Emphasis"/>
              <w:i w:val="0"/>
            </w:rPr>
            <w:delText xml:space="preserve">it </w:delText>
          </w:r>
        </w:del>
      </w:ins>
      <w:del w:id="124" w:author="aguthals" w:date="2012-05-15T16:53:00Z">
        <w:r w:rsidRPr="00EA47B6" w:rsidDel="00560420">
          <w:rPr>
            <w:rStyle w:val="Emphasis"/>
            <w:i w:val="0"/>
          </w:rPr>
          <w:delText xml:space="preserve">may </w:delText>
        </w:r>
      </w:del>
      <w:ins w:id="125" w:author="Nuno Bandeira" w:date="2012-05-04T15:55:00Z">
        <w:del w:id="126" w:author="aguthals" w:date="2012-05-15T16:53:00Z">
          <w:r w:rsidR="00B230C1" w:rsidRPr="00EA47B6" w:rsidDel="00560420">
            <w:rPr>
              <w:rStyle w:val="Emphasis"/>
              <w:i w:val="0"/>
            </w:rPr>
            <w:delText xml:space="preserve">be </w:delText>
          </w:r>
        </w:del>
      </w:ins>
      <w:del w:id="127" w:author="aguthals" w:date="2012-05-15T16:53:00Z">
        <w:r w:rsidRPr="00EA47B6" w:rsidDel="00560420">
          <w:rPr>
            <w:rStyle w:val="Emphasis"/>
            <w:i w:val="0"/>
          </w:rPr>
          <w:delText>require</w:delText>
        </w:r>
      </w:del>
      <w:ins w:id="128" w:author="Nuno Bandeira" w:date="2012-05-04T15:55:00Z">
        <w:del w:id="129" w:author="aguthals" w:date="2012-05-15T16:53:00Z">
          <w:r w:rsidR="00B230C1" w:rsidRPr="00EA47B6" w:rsidDel="00560420">
            <w:rPr>
              <w:rStyle w:val="Emphasis"/>
              <w:i w:val="0"/>
            </w:rPr>
            <w:delText>d to run</w:delText>
          </w:r>
        </w:del>
      </w:ins>
      <w:del w:id="130" w:author="aguthals" w:date="2012-05-15T16:53:00Z">
        <w:r w:rsidRPr="00EA47B6" w:rsidDel="00560420">
          <w:rPr>
            <w:rStyle w:val="Emphasis"/>
            <w:i w:val="0"/>
          </w:rPr>
          <w:delText xml:space="preserve"> data from </w:delText>
        </w:r>
      </w:del>
      <w:ins w:id="131" w:author="Nuno Bandeira" w:date="2012-05-04T15:55:00Z">
        <w:del w:id="132" w:author="aguthals" w:date="2012-05-15T16:53:00Z">
          <w:r w:rsidR="00B230C1" w:rsidRPr="00EA47B6" w:rsidDel="00560420">
            <w:rPr>
              <w:rStyle w:val="Emphasis"/>
              <w:i w:val="0"/>
            </w:rPr>
            <w:delText xml:space="preserve"> </w:delText>
          </w:r>
        </w:del>
      </w:ins>
      <w:del w:id="133" w:author="aguthals" w:date="2012-05-15T16:53:00Z">
        <w:r w:rsidRPr="00EA47B6" w:rsidDel="00560420">
          <w:rPr>
            <w:rStyle w:val="Emphasis"/>
            <w:i w:val="0"/>
          </w:rPr>
          <w:delText>multiple MS/MS experiments to generate enough spectra to cover all proteins in a sample.</w:delText>
        </w:r>
      </w:del>
      <w:r w:rsidRPr="00EA47B6">
        <w:rPr>
          <w:rStyle w:val="Emphasis"/>
          <w:i w:val="0"/>
        </w:rPr>
        <w:t>”</w:t>
      </w:r>
    </w:p>
    <w:p w:rsidR="00804640" w:rsidRPr="00E6303D" w:rsidDel="00CC047E" w:rsidRDefault="00E6303D" w:rsidP="00804640">
      <w:pPr>
        <w:rPr>
          <w:del w:id="134" w:author="aguthals" w:date="2012-06-04T11:23:00Z"/>
          <w:i/>
        </w:rPr>
      </w:pPr>
      <w:r>
        <w:rPr>
          <w:i/>
        </w:rPr>
        <w:t>Towards the end of the discussion section</w:t>
      </w:r>
      <w:r w:rsidRPr="00E6303D">
        <w:rPr>
          <w:i/>
        </w:rPr>
        <w:t xml:space="preserve"> we describe foreseeable improvements that could </w:t>
      </w:r>
      <w:r>
        <w:rPr>
          <w:i/>
        </w:rPr>
        <w:t xml:space="preserve">also </w:t>
      </w:r>
      <w:ins w:id="135" w:author="Nuno Bandeira" w:date="2012-05-04T15:56:00Z">
        <w:r w:rsidR="00B230C1">
          <w:rPr>
            <w:i/>
          </w:rPr>
          <w:t xml:space="preserve">possibly </w:t>
        </w:r>
      </w:ins>
      <w:r w:rsidRPr="00E6303D">
        <w:rPr>
          <w:i/>
        </w:rPr>
        <w:t xml:space="preserve">improve </w:t>
      </w:r>
      <w:r>
        <w:rPr>
          <w:i/>
        </w:rPr>
        <w:t xml:space="preserve">the performance of </w:t>
      </w:r>
      <w:r w:rsidRPr="00E6303D">
        <w:rPr>
          <w:i/>
        </w:rPr>
        <w:t>Meta-SPS on complex mixtures.</w:t>
      </w:r>
    </w:p>
    <w:p w:rsidR="00804640" w:rsidRPr="00387DAF" w:rsidDel="00CC047E" w:rsidRDefault="00804640" w:rsidP="00833DC4">
      <w:pPr>
        <w:rPr>
          <w:del w:id="136" w:author="aguthals" w:date="2012-06-04T11:23:00Z"/>
          <w:b/>
        </w:rPr>
      </w:pPr>
      <w:del w:id="137" w:author="aguthals" w:date="2012-06-04T11:23:00Z">
        <w:r w:rsidRPr="00387DAF" w:rsidDel="00CC047E">
          <w:rPr>
            <w:b/>
          </w:rPr>
          <w:lastRenderedPageBreak/>
          <w:delText>Figure S-11</w:delText>
        </w:r>
        <w:r w:rsidDel="00CC047E">
          <w:rPr>
            <w:b/>
          </w:rPr>
          <w:delText xml:space="preserve"> a)</w:delText>
        </w:r>
      </w:del>
    </w:p>
    <w:p w:rsidR="00804640" w:rsidDel="00CC047E" w:rsidRDefault="00804640" w:rsidP="00804640">
      <w:pPr>
        <w:rPr>
          <w:del w:id="138" w:author="aguthals" w:date="2012-06-04T11:23:00Z"/>
          <w:rFonts w:asciiTheme="majorHAnsi" w:eastAsiaTheme="majorEastAsia" w:hAnsiTheme="majorHAnsi" w:cstheme="majorBidi"/>
          <w:b/>
          <w:bCs/>
          <w:sz w:val="28"/>
          <w:szCs w:val="28"/>
        </w:rPr>
      </w:pPr>
      <w:del w:id="139" w:author="aguthals" w:date="2012-06-04T11:23:00Z">
        <w:r w:rsidDel="00CC047E">
          <w:rPr>
            <w:noProof/>
            <w:sz w:val="28"/>
            <w:szCs w:val="28"/>
          </w:rPr>
          <w:drawing>
            <wp:inline distT="0" distB="0" distL="0" distR="0" wp14:anchorId="54751425" wp14:editId="2A92B100">
              <wp:extent cx="5310756" cy="78930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g.93.png"/>
                      <pic:cNvPicPr/>
                    </pic:nvPicPr>
                    <pic:blipFill>
                      <a:blip r:embed="rId8">
                        <a:extLst>
                          <a:ext uri="{28A0092B-C50C-407E-A947-70E740481C1C}">
                            <a14:useLocalDpi xmlns:a14="http://schemas.microsoft.com/office/drawing/2010/main" val="0"/>
                          </a:ext>
                        </a:extLst>
                      </a:blip>
                      <a:stretch>
                        <a:fillRect/>
                      </a:stretch>
                    </pic:blipFill>
                    <pic:spPr>
                      <a:xfrm>
                        <a:off x="0" y="0"/>
                        <a:ext cx="5310756" cy="7893050"/>
                      </a:xfrm>
                      <a:prstGeom prst="rect">
                        <a:avLst/>
                      </a:prstGeom>
                    </pic:spPr>
                  </pic:pic>
                </a:graphicData>
              </a:graphic>
            </wp:inline>
          </w:drawing>
        </w:r>
        <w:r w:rsidDel="00CC047E">
          <w:rPr>
            <w:sz w:val="28"/>
            <w:szCs w:val="28"/>
          </w:rPr>
          <w:br w:type="page"/>
        </w:r>
      </w:del>
    </w:p>
    <w:p w:rsidR="00804640" w:rsidDel="00CC047E" w:rsidRDefault="00804640" w:rsidP="00804640">
      <w:pPr>
        <w:rPr>
          <w:del w:id="140" w:author="aguthals" w:date="2012-06-04T11:23:00Z"/>
          <w:b/>
        </w:rPr>
      </w:pPr>
      <w:del w:id="141" w:author="aguthals" w:date="2012-06-04T11:23:00Z">
        <w:r w:rsidRPr="00387DAF" w:rsidDel="00CC047E">
          <w:rPr>
            <w:b/>
          </w:rPr>
          <w:lastRenderedPageBreak/>
          <w:delText>Figure S-11</w:delText>
        </w:r>
        <w:r w:rsidDel="00CC047E">
          <w:rPr>
            <w:b/>
          </w:rPr>
          <w:delText xml:space="preserve"> b)</w:delText>
        </w:r>
      </w:del>
    </w:p>
    <w:p w:rsidR="00804640" w:rsidDel="00CC047E" w:rsidRDefault="00804640" w:rsidP="00804640">
      <w:pPr>
        <w:rPr>
          <w:del w:id="142" w:author="aguthals" w:date="2012-06-04T11:23:00Z"/>
          <w:sz w:val="28"/>
          <w:szCs w:val="28"/>
        </w:rPr>
      </w:pPr>
      <w:del w:id="143" w:author="aguthals" w:date="2012-06-04T11:23:00Z">
        <w:r w:rsidDel="00CC047E">
          <w:rPr>
            <w:noProof/>
            <w:sz w:val="28"/>
            <w:szCs w:val="28"/>
          </w:rPr>
          <w:drawing>
            <wp:inline distT="0" distB="0" distL="0" distR="0" wp14:anchorId="589D1382" wp14:editId="1D023925">
              <wp:extent cx="5848350" cy="26330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png"/>
                      <pic:cNvPicPr/>
                    </pic:nvPicPr>
                    <pic:blipFill rotWithShape="1">
                      <a:blip r:embed="rId9" cstate="print">
                        <a:extLst>
                          <a:ext uri="{28A0092B-C50C-407E-A947-70E740481C1C}">
                            <a14:useLocalDpi xmlns:a14="http://schemas.microsoft.com/office/drawing/2010/main" val="0"/>
                          </a:ext>
                        </a:extLst>
                      </a:blip>
                      <a:srcRect t="14068" r="50585" b="6845"/>
                      <a:stretch/>
                    </pic:blipFill>
                    <pic:spPr bwMode="auto">
                      <a:xfrm>
                        <a:off x="0" y="0"/>
                        <a:ext cx="5855023" cy="2636028"/>
                      </a:xfrm>
                      <a:prstGeom prst="rect">
                        <a:avLst/>
                      </a:prstGeom>
                      <a:ln>
                        <a:noFill/>
                      </a:ln>
                      <a:extLst>
                        <a:ext uri="{53640926-AAD7-44D8-BBD7-CCE9431645EC}">
                          <a14:shadowObscured xmlns:a14="http://schemas.microsoft.com/office/drawing/2010/main"/>
                        </a:ext>
                      </a:extLst>
                    </pic:spPr>
                  </pic:pic>
                </a:graphicData>
              </a:graphic>
            </wp:inline>
          </w:drawing>
        </w:r>
      </w:del>
    </w:p>
    <w:p w:rsidR="00804640" w:rsidDel="00CC047E" w:rsidRDefault="00804640" w:rsidP="00804640">
      <w:pPr>
        <w:rPr>
          <w:del w:id="144" w:author="aguthals" w:date="2012-06-04T11:23:00Z"/>
          <w:b/>
        </w:rPr>
      </w:pPr>
      <w:del w:id="145" w:author="aguthals" w:date="2012-06-04T11:23:00Z">
        <w:r w:rsidRPr="00387DAF" w:rsidDel="00CC047E">
          <w:rPr>
            <w:b/>
          </w:rPr>
          <w:delText>Figure S-11</w:delText>
        </w:r>
        <w:r w:rsidDel="00CC047E">
          <w:rPr>
            <w:b/>
          </w:rPr>
          <w:delText xml:space="preserve"> c)</w:delText>
        </w:r>
      </w:del>
    </w:p>
    <w:p w:rsidR="00804640" w:rsidDel="00CC047E" w:rsidRDefault="00804640" w:rsidP="00804640">
      <w:pPr>
        <w:rPr>
          <w:del w:id="146" w:author="aguthals" w:date="2012-06-04T11:23:00Z"/>
          <w:sz w:val="28"/>
          <w:szCs w:val="28"/>
        </w:rPr>
      </w:pPr>
      <w:del w:id="147" w:author="aguthals" w:date="2012-06-04T11:23:00Z">
        <w:r w:rsidDel="00CC047E">
          <w:rPr>
            <w:noProof/>
            <w:sz w:val="28"/>
            <w:szCs w:val="28"/>
          </w:rPr>
          <w:drawing>
            <wp:inline distT="0" distB="0" distL="0" distR="0" wp14:anchorId="79570EE3" wp14:editId="1BE3217D">
              <wp:extent cx="5734050" cy="432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_spectrum.93.2643.1.png"/>
                      <pic:cNvPicPr/>
                    </pic:nvPicPr>
                    <pic:blipFill>
                      <a:blip r:embed="rId10">
                        <a:extLst>
                          <a:ext uri="{28A0092B-C50C-407E-A947-70E740481C1C}">
                            <a14:useLocalDpi xmlns:a14="http://schemas.microsoft.com/office/drawing/2010/main" val="0"/>
                          </a:ext>
                        </a:extLst>
                      </a:blip>
                      <a:stretch>
                        <a:fillRect/>
                      </a:stretch>
                    </pic:blipFill>
                    <pic:spPr>
                      <a:xfrm>
                        <a:off x="0" y="0"/>
                        <a:ext cx="5734050" cy="4324350"/>
                      </a:xfrm>
                      <a:prstGeom prst="rect">
                        <a:avLst/>
                      </a:prstGeom>
                    </pic:spPr>
                  </pic:pic>
                </a:graphicData>
              </a:graphic>
            </wp:inline>
          </w:drawing>
        </w:r>
      </w:del>
    </w:p>
    <w:p w:rsidR="00804640" w:rsidDel="00CC047E" w:rsidRDefault="00804640" w:rsidP="00804640">
      <w:pPr>
        <w:rPr>
          <w:del w:id="148" w:author="aguthals" w:date="2012-06-04T11:23:00Z"/>
          <w:sz w:val="28"/>
          <w:szCs w:val="28"/>
        </w:rPr>
      </w:pPr>
      <w:del w:id="149" w:author="aguthals" w:date="2012-06-04T11:23:00Z">
        <w:r w:rsidDel="00CC047E">
          <w:rPr>
            <w:sz w:val="28"/>
            <w:szCs w:val="28"/>
          </w:rPr>
          <w:br w:type="page"/>
        </w:r>
      </w:del>
    </w:p>
    <w:p w:rsidR="00804640" w:rsidDel="00CC047E" w:rsidRDefault="00804640" w:rsidP="00804640">
      <w:pPr>
        <w:spacing w:line="240" w:lineRule="auto"/>
        <w:rPr>
          <w:del w:id="150" w:author="aguthals" w:date="2012-06-04T11:23:00Z"/>
        </w:rPr>
      </w:pPr>
      <w:del w:id="151" w:author="aguthals" w:date="2012-06-04T11:23:00Z">
        <w:r w:rsidRPr="00094851" w:rsidDel="00CC047E">
          <w:rPr>
            <w:b/>
          </w:rPr>
          <w:lastRenderedPageBreak/>
          <w:delText>(Caption for Figure S-11) De novo sequencing reports</w:delText>
        </w:r>
        <w:r w:rsidDel="00CC047E">
          <w:rPr>
            <w:b/>
          </w:rPr>
          <w:delText>:</w:delText>
        </w:r>
        <w:r w:rsidDel="00CC047E">
          <w:delText xml:space="preserve"> Selected screenshots from </w:delText>
        </w:r>
        <w:r w:rsidRPr="00094851" w:rsidDel="00CC047E">
          <w:delText>de novo sequencing reports uploaded to Traunche (see Results section for link).</w:delText>
        </w:r>
        <w:r w:rsidDel="00CC047E">
          <w:delText xml:space="preserve"> Reports for 6-prot meta-contigs are also directly available at </w:delText>
        </w:r>
        <w:r w:rsidRPr="009E7FB0" w:rsidDel="00CC047E">
          <w:delText>http://proteomics.ucsd.edu/Software/MetaSPS/6-prot_meta-contigs/index.html</w:delText>
        </w:r>
        <w:r w:rsidDel="00CC047E">
          <w:delText xml:space="preserve">, while this particular example can be viewed at </w:delText>
        </w:r>
        <w:r w:rsidRPr="009E7FB0" w:rsidDel="00CC047E">
          <w:delText>http://proteomics.ucsd.edu/Software/MetaSPS/6-prot_meta-contigs/contig.93.html</w:delText>
        </w:r>
        <w:r w:rsidDel="00CC047E">
          <w:delText>.  All contigs and meta-contigs are listed as thumbnails similar to (a). After clicking on a contig’s thumbnail, its full-size image is displayed along with a list of its assembled MS/MS spectra (as in (b)) where each spectrum is annotated with the de novo as well as homologue</w:delText>
        </w:r>
      </w:del>
      <w:ins w:id="152" w:author="Nuno Bandeira" w:date="2012-05-04T15:39:00Z">
        <w:del w:id="153" w:author="aguthals" w:date="2012-06-04T11:23:00Z">
          <w:r w:rsidR="00C84748" w:rsidDel="00CC047E">
            <w:delText xml:space="preserve"> </w:delText>
          </w:r>
        </w:del>
      </w:ins>
      <w:del w:id="154" w:author="aguthals" w:date="2012-06-04T11:23:00Z">
        <w:r w:rsidDel="00CC047E">
          <w:delText xml:space="preserve"> sequence</w:delText>
        </w:r>
      </w:del>
      <w:ins w:id="155" w:author="Nuno Bandeira" w:date="2012-05-04T15:40:00Z">
        <w:del w:id="156" w:author="aguthals" w:date="2012-06-04T11:23:00Z">
          <w:r w:rsidR="00C84748" w:rsidDel="00CC047E">
            <w:delText xml:space="preserve"> (best match to a database sequence after completing de novo sequencing – only used for performance assessment purposes)</w:delText>
          </w:r>
        </w:del>
      </w:ins>
      <w:del w:id="157" w:author="aguthals" w:date="2012-06-04T11:23:00Z">
        <w:r w:rsidDel="00CC047E">
          <w:delText xml:space="preserve">. After clicking on an annotated spectrum, its full-size image is displayed (as in (c)).  </w:delText>
        </w:r>
        <w:r w:rsidRPr="00094851" w:rsidDel="00CC047E">
          <w:rPr>
            <w:b/>
          </w:rPr>
          <w:delText>(a)</w:delText>
        </w:r>
        <w:r w:rsidDel="00CC047E">
          <w:delText xml:space="preserve"> At the top is the database-mapped homologue sequence aligned to the de novo sequence. Below the homologue is the consensus, or de novo, sequence that Meta-SPS extracted from the assembled spectra. Below the de novo sequence are all the scored PRM spectra that were assembled into the contig. Horizontal green arrows denote amino acid jumps between PRMs that contributed to the consensus de novo sequence. Vertical red dotted lines detail which PRMs were grouped together by spectrum/spectrum and contig/contig alignment stages in SPS</w:delText>
        </w:r>
        <w:r w:rsidR="00285427" w:rsidDel="00CC047E">
          <w:delText xml:space="preserve"> and</w:delText>
        </w:r>
        <w:r w:rsidDel="00CC047E">
          <w:delText xml:space="preserve"> Meta-SPS</w:delText>
        </w:r>
      </w:del>
      <w:ins w:id="158" w:author="Nuno Bandeira" w:date="2012-05-04T15:41:00Z">
        <w:del w:id="159" w:author="aguthals" w:date="2012-06-04T11:23:00Z">
          <w:r w:rsidR="00C84748" w:rsidDel="00CC047E">
            <w:delText>, respectively</w:delText>
          </w:r>
        </w:del>
      </w:ins>
      <w:del w:id="160" w:author="aguthals" w:date="2012-06-04T11:23:00Z">
        <w:r w:rsidDel="00CC047E">
          <w:delText xml:space="preserve">. Spectrum indices at the far left match those in (b), so one may view the MS/MS spectrum for each assembled PRM spectrum. Note that the homologue match labeled “(IM,-48)” at the far right indicates a verified PTM of -48 Da (homoserine lactone formation as a result of CNBr digestion). </w:delText>
        </w:r>
      </w:del>
      <w:ins w:id="161" w:author="Nuno Bandeira" w:date="2012-05-04T15:42:00Z">
        <w:del w:id="162" w:author="aguthals" w:date="2012-06-04T11:23:00Z">
          <w:r w:rsidR="00C84748" w:rsidDel="00CC047E">
            <w:delText xml:space="preserve">Though not the focus of the Meta-SPS algorithm presented here, we note that </w:delText>
          </w:r>
        </w:del>
      </w:ins>
      <w:del w:id="163" w:author="aguthals" w:date="2012-06-04T11:23:00Z">
        <w:r w:rsidDel="00CC047E">
          <w:delText>T</w:delText>
        </w:r>
      </w:del>
      <w:ins w:id="164" w:author="Nuno Bandeira" w:date="2012-05-04T15:42:00Z">
        <w:del w:id="165" w:author="aguthals" w:date="2012-06-04T11:23:00Z">
          <w:r w:rsidR="00C84748" w:rsidDel="00CC047E">
            <w:delText>t</w:delText>
          </w:r>
        </w:del>
      </w:ins>
      <w:del w:id="166" w:author="aguthals" w:date="2012-06-04T11:23:00Z">
        <w:r w:rsidDel="00CC047E">
          <w:delText xml:space="preserve">his PTM was confirmed by MS-GFDB at 1% spectrum-level FDR. </w:delText>
        </w:r>
        <w:r w:rsidRPr="00E81ABD" w:rsidDel="00CC047E">
          <w:rPr>
            <w:b/>
          </w:rPr>
          <w:delText>(b)</w:delText>
        </w:r>
        <w:r w:rsidDel="00CC047E">
          <w:delText xml:space="preserve"> List of annotated MS/MS spectra for each assembled PRM spectrum in (a). At the far left are spectrum indices matching those in (a). The next column going to the right shows a thumbnail of each MS/MS spectrum annotated with the database-mapped homologous sequence from (a). Clicking on a thumbnail opens another page with the same full-size image (as in (c)). The next column contains links to the spectrum annotated by the de novo and homologue sequences. Remaining columns contain the precursor mass of the spectrum, the precursor charge of the spectrum, the percent of breaks observed by b/y ions, and the percent of intensity in b or y ions. </w:delText>
        </w:r>
        <w:r w:rsidRPr="00B8590F" w:rsidDel="00CC047E">
          <w:rPr>
            <w:b/>
          </w:rPr>
          <w:delText>(c)</w:delText>
        </w:r>
        <w:r w:rsidDel="00CC047E">
          <w:delText xml:space="preserve"> A full-size image of an assembled MS/MS spectrum annotated by the consensus de novo sequence.</w:delText>
        </w:r>
      </w:del>
    </w:p>
    <w:p w:rsidR="00804640" w:rsidRDefault="00804640" w:rsidP="00CC047E">
      <w:pPr>
        <w:pPrChange w:id="167" w:author="aguthals" w:date="2012-06-04T11:23:00Z">
          <w:pPr>
            <w:spacing w:line="240" w:lineRule="auto"/>
          </w:pPr>
        </w:pPrChange>
      </w:pPr>
      <w:del w:id="168" w:author="aguthals" w:date="2012-06-04T11:23:00Z">
        <w:r w:rsidDel="00CC047E">
          <w:tab/>
          <w:delText xml:space="preserve">From these reports, one can observe how de novo sequences are extracted from unidentified MS/MS spectra via the workflow described in Figure 1a. In this example, CID spectrum 2643 (Figure S-11C) entered the Meta-SPS pipeline as a cluster of unidentified MS/MS scans (clusters were generated by SpectrumMill for this data set). SPS first invoked PepNovo to convert spectrum 2643 into a PRM spectrum. The PRM spectrum was then aligned to every other </w:delText>
        </w:r>
      </w:del>
      <w:ins w:id="169" w:author="Nuno Bandeira" w:date="2012-05-04T15:43:00Z">
        <w:del w:id="170" w:author="aguthals" w:date="2012-06-04T11:23:00Z">
          <w:r w:rsidR="00C84748" w:rsidDel="00CC047E">
            <w:delText xml:space="preserve">spectrum </w:delText>
          </w:r>
        </w:del>
      </w:ins>
      <w:del w:id="171" w:author="aguthals" w:date="2012-06-04T11:23:00Z">
        <w:r w:rsidDel="00CC047E">
          <w:delText>in the data set and grouped into a component of aligned spectra from overlapping peptides. SPS extracted from that component a contig PRM spectrum, which was further aligned to other overlapping contig PRM spectra by Meta-SPS. Finally, Meta-SPS grouped the contig containing PRM spectrum 2643 with other overlapping contigs and extracted a meta-contig sequence, which can be seen in Figure S-11A. The resulting meta-contig contained multiple overlapping PRM spectra that can also be seen in Figure S-11A. Figure S-11C shows MS/MS spectrum 2643 annotated with its meta-contig sequence.</w:delText>
        </w:r>
      </w:del>
    </w:p>
    <w:sectPr w:rsidR="0080464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2" w:author="Karl Clauser" w:date="2012-06-04T11:32:00Z" w:initials="KC">
    <w:p w:rsidR="00833DC4" w:rsidRDefault="00833DC4">
      <w:pPr>
        <w:pStyle w:val="CommentText"/>
      </w:pPr>
      <w:r>
        <w:rPr>
          <w:rStyle w:val="CommentReference"/>
        </w:rPr>
        <w:annotationRef/>
      </w:r>
      <w:r>
        <w:t xml:space="preserve">Revise this to more clearly sate the change from individual samples to combined was x% </w:t>
      </w:r>
      <w:proofErr w:type="spellStart"/>
      <w:r>
        <w:t>to y</w:t>
      </w:r>
      <w:proofErr w:type="spellEnd"/>
      <w:r>
        <w:t xml:space="preserve">%. One shouldn’t have to go look up the individual values. Also should you give combined values for both </w:t>
      </w:r>
      <w:proofErr w:type="spellStart"/>
      <w:r>
        <w:t>aBTLA</w:t>
      </w:r>
      <w:proofErr w:type="spellEnd"/>
      <w:r>
        <w:t xml:space="preserve"> and 6prot? I think it might be ok to give just aBTLA.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DC4" w:rsidRDefault="00833DC4" w:rsidP="00804640">
      <w:pPr>
        <w:spacing w:after="0" w:line="240" w:lineRule="auto"/>
      </w:pPr>
      <w:r>
        <w:separator/>
      </w:r>
    </w:p>
  </w:endnote>
  <w:endnote w:type="continuationSeparator" w:id="0">
    <w:p w:rsidR="00833DC4" w:rsidRDefault="00833DC4" w:rsidP="00804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DC4" w:rsidRDefault="00833DC4" w:rsidP="00804640">
      <w:pPr>
        <w:spacing w:after="0" w:line="240" w:lineRule="auto"/>
      </w:pPr>
      <w:r>
        <w:separator/>
      </w:r>
    </w:p>
  </w:footnote>
  <w:footnote w:type="continuationSeparator" w:id="0">
    <w:p w:rsidR="00833DC4" w:rsidRDefault="00833DC4" w:rsidP="008046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769724"/>
      <w:docPartObj>
        <w:docPartGallery w:val="Page Numbers (Top of Page)"/>
        <w:docPartUnique/>
      </w:docPartObj>
    </w:sdtPr>
    <w:sdtEndPr>
      <w:rPr>
        <w:noProof/>
      </w:rPr>
    </w:sdtEndPr>
    <w:sdtContent>
      <w:p w:rsidR="00833DC4" w:rsidRDefault="00833DC4">
        <w:pPr>
          <w:pStyle w:val="Header"/>
          <w:jc w:val="right"/>
        </w:pPr>
        <w:r>
          <w:fldChar w:fldCharType="begin"/>
        </w:r>
        <w:r>
          <w:instrText xml:space="preserve"> PAGE   \* MERGEFORMAT </w:instrText>
        </w:r>
        <w:r>
          <w:fldChar w:fldCharType="separate"/>
        </w:r>
        <w:r w:rsidR="00326D8B">
          <w:rPr>
            <w:noProof/>
          </w:rPr>
          <w:t>2</w:t>
        </w:r>
        <w:r>
          <w:rPr>
            <w:noProof/>
          </w:rPr>
          <w:fldChar w:fldCharType="end"/>
        </w:r>
      </w:p>
    </w:sdtContent>
  </w:sdt>
  <w:p w:rsidR="00833DC4" w:rsidRDefault="00833D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918"/>
    <w:rsid w:val="000206F1"/>
    <w:rsid w:val="00162DF0"/>
    <w:rsid w:val="00171F5E"/>
    <w:rsid w:val="00285427"/>
    <w:rsid w:val="00326D8B"/>
    <w:rsid w:val="004D2CF2"/>
    <w:rsid w:val="004D6FF8"/>
    <w:rsid w:val="00503311"/>
    <w:rsid w:val="00560420"/>
    <w:rsid w:val="006067D5"/>
    <w:rsid w:val="00640BA3"/>
    <w:rsid w:val="006F0975"/>
    <w:rsid w:val="006F607C"/>
    <w:rsid w:val="007D393F"/>
    <w:rsid w:val="00804640"/>
    <w:rsid w:val="00833DC4"/>
    <w:rsid w:val="009B0BD7"/>
    <w:rsid w:val="009B2234"/>
    <w:rsid w:val="00A704B4"/>
    <w:rsid w:val="00AD02BB"/>
    <w:rsid w:val="00AE0FE1"/>
    <w:rsid w:val="00B230C1"/>
    <w:rsid w:val="00B96918"/>
    <w:rsid w:val="00C06515"/>
    <w:rsid w:val="00C147AD"/>
    <w:rsid w:val="00C84748"/>
    <w:rsid w:val="00C902D4"/>
    <w:rsid w:val="00CC047E"/>
    <w:rsid w:val="00D40ACE"/>
    <w:rsid w:val="00E6303D"/>
    <w:rsid w:val="00EA47B6"/>
    <w:rsid w:val="00F13E50"/>
    <w:rsid w:val="00FA70B3"/>
    <w:rsid w:val="00FD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6918"/>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918"/>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B96918"/>
    <w:rPr>
      <w:color w:val="0000FF" w:themeColor="hyperlink"/>
      <w:u w:val="single"/>
    </w:rPr>
  </w:style>
  <w:style w:type="paragraph" w:styleId="BalloonText">
    <w:name w:val="Balloon Text"/>
    <w:basedOn w:val="Normal"/>
    <w:link w:val="BalloonTextChar"/>
    <w:uiPriority w:val="99"/>
    <w:semiHidden/>
    <w:unhideWhenUsed/>
    <w:rsid w:val="00804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640"/>
    <w:rPr>
      <w:rFonts w:ascii="Tahoma" w:hAnsi="Tahoma" w:cs="Tahoma"/>
      <w:sz w:val="16"/>
      <w:szCs w:val="16"/>
    </w:rPr>
  </w:style>
  <w:style w:type="paragraph" w:styleId="Header">
    <w:name w:val="header"/>
    <w:basedOn w:val="Normal"/>
    <w:link w:val="HeaderChar"/>
    <w:uiPriority w:val="99"/>
    <w:unhideWhenUsed/>
    <w:rsid w:val="00804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640"/>
  </w:style>
  <w:style w:type="paragraph" w:styleId="Footer">
    <w:name w:val="footer"/>
    <w:basedOn w:val="Normal"/>
    <w:link w:val="FooterChar"/>
    <w:uiPriority w:val="99"/>
    <w:unhideWhenUsed/>
    <w:rsid w:val="00804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640"/>
  </w:style>
  <w:style w:type="character" w:styleId="Emphasis">
    <w:name w:val="Emphasis"/>
    <w:basedOn w:val="DefaultParagraphFont"/>
    <w:uiPriority w:val="20"/>
    <w:qFormat/>
    <w:rsid w:val="000206F1"/>
    <w:rPr>
      <w:i/>
      <w:iCs/>
    </w:rPr>
  </w:style>
  <w:style w:type="character" w:styleId="CommentReference">
    <w:name w:val="annotation reference"/>
    <w:basedOn w:val="DefaultParagraphFont"/>
    <w:uiPriority w:val="99"/>
    <w:semiHidden/>
    <w:unhideWhenUsed/>
    <w:rsid w:val="00B230C1"/>
    <w:rPr>
      <w:sz w:val="16"/>
      <w:szCs w:val="16"/>
    </w:rPr>
  </w:style>
  <w:style w:type="paragraph" w:styleId="CommentText">
    <w:name w:val="annotation text"/>
    <w:basedOn w:val="Normal"/>
    <w:link w:val="CommentTextChar"/>
    <w:uiPriority w:val="99"/>
    <w:semiHidden/>
    <w:unhideWhenUsed/>
    <w:rsid w:val="00B230C1"/>
    <w:pPr>
      <w:spacing w:line="240" w:lineRule="auto"/>
    </w:pPr>
    <w:rPr>
      <w:sz w:val="20"/>
      <w:szCs w:val="20"/>
    </w:rPr>
  </w:style>
  <w:style w:type="character" w:customStyle="1" w:styleId="CommentTextChar">
    <w:name w:val="Comment Text Char"/>
    <w:basedOn w:val="DefaultParagraphFont"/>
    <w:link w:val="CommentText"/>
    <w:uiPriority w:val="99"/>
    <w:semiHidden/>
    <w:rsid w:val="00B230C1"/>
    <w:rPr>
      <w:sz w:val="20"/>
      <w:szCs w:val="20"/>
    </w:rPr>
  </w:style>
  <w:style w:type="paragraph" w:styleId="CommentSubject">
    <w:name w:val="annotation subject"/>
    <w:basedOn w:val="CommentText"/>
    <w:next w:val="CommentText"/>
    <w:link w:val="CommentSubjectChar"/>
    <w:uiPriority w:val="99"/>
    <w:semiHidden/>
    <w:unhideWhenUsed/>
    <w:rsid w:val="00B230C1"/>
    <w:rPr>
      <w:b/>
      <w:bCs/>
    </w:rPr>
  </w:style>
  <w:style w:type="character" w:customStyle="1" w:styleId="CommentSubjectChar">
    <w:name w:val="Comment Subject Char"/>
    <w:basedOn w:val="CommentTextChar"/>
    <w:link w:val="CommentSubject"/>
    <w:uiPriority w:val="99"/>
    <w:semiHidden/>
    <w:rsid w:val="00B230C1"/>
    <w:rPr>
      <w:b/>
      <w:bCs/>
      <w:sz w:val="20"/>
      <w:szCs w:val="20"/>
    </w:rPr>
  </w:style>
  <w:style w:type="paragraph" w:styleId="Revision">
    <w:name w:val="Revision"/>
    <w:hidden/>
    <w:uiPriority w:val="99"/>
    <w:semiHidden/>
    <w:rsid w:val="0056042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6918"/>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918"/>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B96918"/>
    <w:rPr>
      <w:color w:val="0000FF" w:themeColor="hyperlink"/>
      <w:u w:val="single"/>
    </w:rPr>
  </w:style>
  <w:style w:type="paragraph" w:styleId="BalloonText">
    <w:name w:val="Balloon Text"/>
    <w:basedOn w:val="Normal"/>
    <w:link w:val="BalloonTextChar"/>
    <w:uiPriority w:val="99"/>
    <w:semiHidden/>
    <w:unhideWhenUsed/>
    <w:rsid w:val="00804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640"/>
    <w:rPr>
      <w:rFonts w:ascii="Tahoma" w:hAnsi="Tahoma" w:cs="Tahoma"/>
      <w:sz w:val="16"/>
      <w:szCs w:val="16"/>
    </w:rPr>
  </w:style>
  <w:style w:type="paragraph" w:styleId="Header">
    <w:name w:val="header"/>
    <w:basedOn w:val="Normal"/>
    <w:link w:val="HeaderChar"/>
    <w:uiPriority w:val="99"/>
    <w:unhideWhenUsed/>
    <w:rsid w:val="00804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640"/>
  </w:style>
  <w:style w:type="paragraph" w:styleId="Footer">
    <w:name w:val="footer"/>
    <w:basedOn w:val="Normal"/>
    <w:link w:val="FooterChar"/>
    <w:uiPriority w:val="99"/>
    <w:unhideWhenUsed/>
    <w:rsid w:val="00804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640"/>
  </w:style>
  <w:style w:type="character" w:styleId="Emphasis">
    <w:name w:val="Emphasis"/>
    <w:basedOn w:val="DefaultParagraphFont"/>
    <w:uiPriority w:val="20"/>
    <w:qFormat/>
    <w:rsid w:val="000206F1"/>
    <w:rPr>
      <w:i/>
      <w:iCs/>
    </w:rPr>
  </w:style>
  <w:style w:type="character" w:styleId="CommentReference">
    <w:name w:val="annotation reference"/>
    <w:basedOn w:val="DefaultParagraphFont"/>
    <w:uiPriority w:val="99"/>
    <w:semiHidden/>
    <w:unhideWhenUsed/>
    <w:rsid w:val="00B230C1"/>
    <w:rPr>
      <w:sz w:val="16"/>
      <w:szCs w:val="16"/>
    </w:rPr>
  </w:style>
  <w:style w:type="paragraph" w:styleId="CommentText">
    <w:name w:val="annotation text"/>
    <w:basedOn w:val="Normal"/>
    <w:link w:val="CommentTextChar"/>
    <w:uiPriority w:val="99"/>
    <w:semiHidden/>
    <w:unhideWhenUsed/>
    <w:rsid w:val="00B230C1"/>
    <w:pPr>
      <w:spacing w:line="240" w:lineRule="auto"/>
    </w:pPr>
    <w:rPr>
      <w:sz w:val="20"/>
      <w:szCs w:val="20"/>
    </w:rPr>
  </w:style>
  <w:style w:type="character" w:customStyle="1" w:styleId="CommentTextChar">
    <w:name w:val="Comment Text Char"/>
    <w:basedOn w:val="DefaultParagraphFont"/>
    <w:link w:val="CommentText"/>
    <w:uiPriority w:val="99"/>
    <w:semiHidden/>
    <w:rsid w:val="00B230C1"/>
    <w:rPr>
      <w:sz w:val="20"/>
      <w:szCs w:val="20"/>
    </w:rPr>
  </w:style>
  <w:style w:type="paragraph" w:styleId="CommentSubject">
    <w:name w:val="annotation subject"/>
    <w:basedOn w:val="CommentText"/>
    <w:next w:val="CommentText"/>
    <w:link w:val="CommentSubjectChar"/>
    <w:uiPriority w:val="99"/>
    <w:semiHidden/>
    <w:unhideWhenUsed/>
    <w:rsid w:val="00B230C1"/>
    <w:rPr>
      <w:b/>
      <w:bCs/>
    </w:rPr>
  </w:style>
  <w:style w:type="character" w:customStyle="1" w:styleId="CommentSubjectChar">
    <w:name w:val="Comment Subject Char"/>
    <w:basedOn w:val="CommentTextChar"/>
    <w:link w:val="CommentSubject"/>
    <w:uiPriority w:val="99"/>
    <w:semiHidden/>
    <w:rsid w:val="00B230C1"/>
    <w:rPr>
      <w:b/>
      <w:bCs/>
      <w:sz w:val="20"/>
      <w:szCs w:val="20"/>
    </w:rPr>
  </w:style>
  <w:style w:type="paragraph" w:styleId="Revision">
    <w:name w:val="Revision"/>
    <w:hidden/>
    <w:uiPriority w:val="99"/>
    <w:semiHidden/>
    <w:rsid w:val="005604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1594</TotalTime>
  <Pages>3</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aguthals</dc:creator>
  <cp:lastModifiedBy>aguthals</cp:lastModifiedBy>
  <cp:revision>4</cp:revision>
  <dcterms:created xsi:type="dcterms:W3CDTF">2012-06-04T18:21:00Z</dcterms:created>
  <dcterms:modified xsi:type="dcterms:W3CDTF">2012-06-06T00:49:00Z</dcterms:modified>
</cp:coreProperties>
</file>