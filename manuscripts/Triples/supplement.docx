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145" w:rsidRDefault="007B6145" w:rsidP="007B6145">
      <w:pPr>
        <w:pStyle w:val="Heading1"/>
        <w:rPr>
          <w:ins w:id="0" w:author="aguthals" w:date="2013-02-14T09:33:00Z"/>
        </w:rPr>
      </w:pPr>
      <w:ins w:id="1" w:author="aguthals" w:date="2013-02-14T09:33:00Z">
        <w:r w:rsidRPr="00E37CE3">
          <w:t>Supplementary Material</w:t>
        </w:r>
        <w:r>
          <w:t>s</w:t>
        </w:r>
      </w:ins>
    </w:p>
    <w:p w:rsidR="007B6145" w:rsidRDefault="007B6145" w:rsidP="007B6145">
      <w:pPr>
        <w:pStyle w:val="Heading2"/>
        <w:rPr>
          <w:ins w:id="2" w:author="aguthals" w:date="2013-02-14T09:33:00Z"/>
        </w:rPr>
      </w:pPr>
      <w:ins w:id="3" w:author="aguthals" w:date="2013-02-14T09:33:00Z">
        <w:r>
          <w:t>MS-GFDB Search Parameters For 6-protein Data</w:t>
        </w:r>
      </w:ins>
    </w:p>
    <w:p w:rsidR="007B6145" w:rsidRDefault="007B6145" w:rsidP="007B6145">
      <w:pPr>
        <w:rPr>
          <w:ins w:id="4" w:author="aguthals" w:date="2013-02-14T09:33:00Z"/>
        </w:rPr>
      </w:pPr>
      <w:ins w:id="5" w:author="aguthals" w:date="2013-02-14T09:33:00Z">
        <w:r>
          <w:t xml:space="preserve">Raw MS/MS spectra from all digests except </w:t>
        </w:r>
        <w:proofErr w:type="spellStart"/>
        <w:r>
          <w:t>CNBr</w:t>
        </w:r>
        <w:proofErr w:type="spellEnd"/>
        <w:r>
          <w:t xml:space="preserve"> were searched with MS-GFDB</w:t>
        </w:r>
        <w:r>
          <w:fldChar w:fldCharType="begin" w:fldLock="1"/>
        </w:r>
      </w:ins>
      <w:r>
        <w:instrText>ADDIN CSL_CITATION { "citationItems" : [ { "id" : "ITEM-1", "itemData" : { "abstract" : "Recent emergence of new mass spectrometry techniques (e.g. electron transfer dissociation, ETD) and improved availability of additional proteases (e.g. Lys-N) for protein digestion in high-throughput experiments raised the challenge of designing new algorithms for interpreting the resulting new types of tandem mass (MS/MS) spectra. Traditional MS/MS database search algorithms such as SEQUEST and Mascot were originally designed for collision induced dissociation (CID) of tryptic peptides and are largely based on expert knowledge about fragmentation of tryptic peptides (rather than machine learning techniques) to design CID-specific scoring functions. As a result, the performance of these algorithms is suboptimal for new mass spectrometry technologies or nontryptic peptides. We recently proposed the generating function approach (MS-GF) for CID spectra of tryptic peptides. In this study, we extend MS-GF to automatically derive scoring parameters from a set of annotated MS/MS spectra of any type (e.g. CID, ETD, etc.), and present a new database search tool MS-GFDB based on MS-GF. We show that MS-GFDB outperforms Mascot for ETD spectra or peptides digested with Lys-N. For example, in the case of ETD spectra, the number of tryptic and Lys-N peptides identified by MS-GFDB increased by a factor of 2.7 and 2.6 as compared with Mascot. Moreover, even following a decade of Mascot developments for analyzing CID spectra of tryptic peptides, MS-GFDB (that is not particularly tailored for CID spectra or tryptic peptides) resulted in 28% increase over Mascot in the number of peptide identifications. Finally, we propose a statistical framework for analyzing multiple spectra from the same precursor (e.g. CID/ETD spectral pairs) and assigning p values to peptide-spectrum-spectrum matches.", "author" : [ { "dropping-particle" : "", "family" : "Kim", "given" : "Sangtae", "non-dropping-particle" : "", "parse-names" : false, "suffix" : "" }, { "dropping-particle" : "", "family" : "Mischerikow", "given" : "Nikolai", "non-dropping-particle" : "", "parse-names" : false, "suffix" : "" }, { "dropping-particle" : "", "family" : "Bandeira", "given" : "Nuno", "non-dropping-particle" : "", "parse-names" : false, "suffix" : "" }, { "dropping-particle" : "", "family" : "Navarro", "given" : "J Daniel", "non-dropping-particle" : "", "parse-names" : false, "suffix" : "" }, { "dropping-particle" : "", "family" : "Wich", "given" : "Louis", "non-dropping-particle" : "", "parse-names" : false, "suffix" : "" }, { "dropping-particle" : "", "family" : "Mohammed", "given" : "Shabaz", "non-dropping-particle" : "", "parse-names" : false, "suffix" : "" }, { "dropping-particle" : "", "family" : "Heck", "given" : "Albert J R", "non-dropping-particle" : "", "parse-names" : false, "suffix" : "" }, { "dropping-particle" : "", "family" : "Pevzner", "given" : "Pavel A", "non-dropping-particle" : "", "parse-names" : false, "suffix" : "" } ], "container-title" : "Molecular &amp; Cellular Proteomics", "id" : "ITEM-1", "issue" : "12", "issued" : { "date-parts" : [ [ "2010" ] ] }, "page" : "2840-2852", "title" : "The generating function of CID, ETD, and CID/ETD pairs of tandem mass spectra: applications to database search.", "type" : "article-journal", "volume" : "9" }, "uris" : [ "http://www.mendeley.com/documents/?uuid=a43eede2-4249-422c-9359-56ac04ded8a6" ] } ], "mendeley" : { "previouslyFormattedCitation" : "&lt;sup&gt;1&lt;/sup&gt;" }, "properties" : { "noteIndex" : 0 }, "schema" : "https://github.com/citation-style-language/schema/raw/master/csl-citation.json" }</w:instrText>
      </w:r>
      <w:ins w:id="6" w:author="aguthals" w:date="2013-02-14T09:33:00Z">
        <w:r>
          <w:fldChar w:fldCharType="separate"/>
        </w:r>
      </w:ins>
      <w:r w:rsidRPr="007B6145">
        <w:rPr>
          <w:noProof/>
          <w:vertAlign w:val="superscript"/>
        </w:rPr>
        <w:t>1</w:t>
      </w:r>
      <w:ins w:id="7" w:author="aguthals" w:date="2013-02-14T09:33:00Z">
        <w:r>
          <w:fldChar w:fldCharType="end"/>
        </w:r>
        <w:r>
          <w:t xml:space="preserve"> v7747 using the following parameters: </w:t>
        </w:r>
        <w:proofErr w:type="spellStart"/>
        <w:r w:rsidRPr="006063D2">
          <w:t>carbamidomethylation</w:t>
        </w:r>
        <w:proofErr w:type="spellEnd"/>
        <w:r w:rsidRPr="006063D2">
          <w:t xml:space="preserve"> (+57 Da) protecting group</w:t>
        </w:r>
      </w:ins>
      <w:ins w:id="8" w:author="aguthals" w:date="2013-02-21T16:36:00Z">
        <w:r w:rsidR="00A92335">
          <w:t xml:space="preserve"> on </w:t>
        </w:r>
        <w:proofErr w:type="spellStart"/>
        <w:r w:rsidR="00A92335">
          <w:t>cysteins</w:t>
        </w:r>
      </w:ins>
      <w:proofErr w:type="spellEnd"/>
      <w:ins w:id="9" w:author="aguthals" w:date="2013-02-14T09:33:00Z">
        <w:r w:rsidRPr="006063D2">
          <w:t xml:space="preserve">, </w:t>
        </w:r>
        <w:r>
          <w:t>one</w:t>
        </w:r>
        <w:r w:rsidRPr="006063D2">
          <w:t xml:space="preserve"> allowed </w:t>
        </w:r>
        <w:r w:rsidRPr="006063D2">
          <w:rPr>
            <w:vertAlign w:val="superscript"/>
          </w:rPr>
          <w:t>13</w:t>
        </w:r>
        <w:r w:rsidRPr="006063D2">
          <w:t>C,</w:t>
        </w:r>
        <w:r>
          <w:t xml:space="preserve"> one allowed non-enzymatic termini, specific</w:t>
        </w:r>
        <w:r w:rsidRPr="006063D2">
          <w:t xml:space="preserve"> protease</w:t>
        </w:r>
        <w:r>
          <w:t xml:space="preserve"> (</w:t>
        </w:r>
        <w:proofErr w:type="spellStart"/>
        <w:r>
          <w:t>Tyrp</w:t>
        </w:r>
        <w:proofErr w:type="spellEnd"/>
        <w:r>
          <w:t xml:space="preserve">, chymotrypsin, </w:t>
        </w:r>
        <w:proofErr w:type="spellStart"/>
        <w:r>
          <w:t>LysC</w:t>
        </w:r>
        <w:proofErr w:type="spellEnd"/>
        <w:r>
          <w:t xml:space="preserve">, </w:t>
        </w:r>
        <w:proofErr w:type="spellStart"/>
        <w:r>
          <w:t>GluC</w:t>
        </w:r>
        <w:proofErr w:type="spellEnd"/>
        <w:r>
          <w:t xml:space="preserve">, </w:t>
        </w:r>
        <w:proofErr w:type="spellStart"/>
        <w:r>
          <w:t>AspN</w:t>
        </w:r>
        <w:proofErr w:type="spellEnd"/>
        <w:r>
          <w:t xml:space="preserve">, or </w:t>
        </w:r>
        <w:proofErr w:type="spellStart"/>
        <w:r>
          <w:t>ArgC</w:t>
        </w:r>
        <w:proofErr w:type="spellEnd"/>
        <w:r>
          <w:t xml:space="preserve">), </w:t>
        </w:r>
        <w:r w:rsidRPr="006063D2">
          <w:t>high accuracy LTQ instrument ID</w:t>
        </w:r>
        <w:r>
          <w:t>, 30 ppm parent mass tolerance, and</w:t>
        </w:r>
        <w:r w:rsidRPr="00FF0BB5">
          <w:t xml:space="preserve"> </w:t>
        </w:r>
        <w:r>
          <w:t xml:space="preserve">target-decoy </w:t>
        </w:r>
      </w:ins>
      <w:ins w:id="10" w:author="aguthals" w:date="2013-02-21T13:43:00Z">
        <w:r w:rsidR="006018F7">
          <w:t>used for FDR calculation</w:t>
        </w:r>
      </w:ins>
      <w:ins w:id="11" w:author="aguthals" w:date="2013-02-14T09:33:00Z">
        <w:r>
          <w:t>. Considered modifications were: M/W+16 (Oxidation), N-terminal Q-17 (</w:t>
        </w:r>
        <w:proofErr w:type="spellStart"/>
        <w:r>
          <w:t>Pyroglutamate</w:t>
        </w:r>
        <w:proofErr w:type="spellEnd"/>
        <w:r>
          <w:t xml:space="preserve"> formation), and N+1 (</w:t>
        </w:r>
        <w:proofErr w:type="spellStart"/>
        <w:r>
          <w:t>Deamidation</w:t>
        </w:r>
        <w:proofErr w:type="spellEnd"/>
        <w:r>
          <w:t xml:space="preserve">). For the </w:t>
        </w:r>
        <w:proofErr w:type="spellStart"/>
        <w:r>
          <w:t>CNBr</w:t>
        </w:r>
        <w:proofErr w:type="spellEnd"/>
        <w:r>
          <w:t xml:space="preserve"> digest, the same parameters were used except the non-specific protease option was specified along with 2 allowed non-enzymatic termini. </w:t>
        </w:r>
        <w:proofErr w:type="spellStart"/>
        <w:r>
          <w:t>CNBr</w:t>
        </w:r>
        <w:proofErr w:type="spellEnd"/>
        <w:r>
          <w:t xml:space="preserve"> searches also optionally considered the known modificat</w:t>
        </w:r>
        <w:r w:rsidR="00A92335">
          <w:t>ions M/V-30 (</w:t>
        </w:r>
        <w:proofErr w:type="spellStart"/>
        <w:r w:rsidR="00A92335">
          <w:t>homoserine</w:t>
        </w:r>
        <w:proofErr w:type="spellEnd"/>
        <w:r w:rsidR="00A92335">
          <w:t>) and M</w:t>
        </w:r>
        <w:r>
          <w:t>-48 (</w:t>
        </w:r>
        <w:proofErr w:type="spellStart"/>
        <w:r>
          <w:t>homoserine</w:t>
        </w:r>
        <w:proofErr w:type="spellEnd"/>
        <w:r>
          <w:t xml:space="preserve"> lactone). The appropriate fragmentation methods were also set (pair and triplet searches invoked the “</w:t>
        </w:r>
        <w:r w:rsidRPr="000916E5">
          <w:t>Merge spectra from the same precursor</w:t>
        </w:r>
        <w:r>
          <w:t>” parameter).</w:t>
        </w:r>
      </w:ins>
    </w:p>
    <w:p w:rsidR="007B6145" w:rsidRDefault="007B6145" w:rsidP="007B6145">
      <w:pPr>
        <w:pStyle w:val="TAMainText"/>
        <w:ind w:firstLine="0"/>
        <w:rPr>
          <w:ins w:id="12" w:author="aguthals" w:date="2013-02-14T09:33:00Z"/>
          <w:rFonts w:eastAsiaTheme="majorEastAsia" w:cstheme="minorHAnsi"/>
        </w:rPr>
      </w:pPr>
      <w:ins w:id="13" w:author="aguthals" w:date="2013-02-14T09:33:00Z">
        <w:r>
          <w:tab/>
        </w:r>
        <w:r w:rsidRPr="006063D2">
          <w:t>To accurately compute FDR for spectrum IDs, a large</w:t>
        </w:r>
        <w:r>
          <w:t>r</w:t>
        </w:r>
        <w:r w:rsidRPr="006063D2">
          <w:t xml:space="preserve"> decoy database was appended to </w:t>
        </w:r>
        <w:r>
          <w:t>the small 6-protein database</w:t>
        </w:r>
        <w:r w:rsidRPr="006063D2">
          <w:t xml:space="preserve">. </w:t>
        </w:r>
        <w:r>
          <w:t>The merged database consisted</w:t>
        </w:r>
        <w:r w:rsidRPr="006063D2">
          <w:t xml:space="preserve"> of the reference sequences for the six target proteins, </w:t>
        </w:r>
        <w:r w:rsidRPr="006063D2">
          <w:rPr>
            <w:rFonts w:eastAsiaTheme="majorEastAsia" w:cstheme="minorHAnsi"/>
          </w:rPr>
          <w:t xml:space="preserve">common laboratory contaminants, </w:t>
        </w:r>
        <w:proofErr w:type="spellStart"/>
        <w:r w:rsidRPr="006063D2">
          <w:rPr>
            <w:rFonts w:eastAsiaTheme="majorEastAsia" w:cstheme="minorHAnsi"/>
          </w:rPr>
          <w:t>proteolytic</w:t>
        </w:r>
        <w:proofErr w:type="spellEnd"/>
        <w:r w:rsidRPr="006063D2">
          <w:rPr>
            <w:rFonts w:eastAsiaTheme="majorEastAsia" w:cstheme="minorHAnsi"/>
          </w:rPr>
          <w:t xml:space="preserve"> enzymes used, and the full proteome of Drosophila melanogaster (including isoforms and excluding fragments</w:t>
        </w:r>
        <w:r>
          <w:rPr>
            <w:rFonts w:eastAsiaTheme="majorEastAsia" w:cstheme="minorHAnsi"/>
          </w:rPr>
          <w:t>, total size of 17MB</w:t>
        </w:r>
        <w:r w:rsidRPr="006063D2">
          <w:rPr>
            <w:rFonts w:eastAsiaTheme="majorEastAsia" w:cstheme="minorHAnsi"/>
          </w:rPr>
          <w:t xml:space="preserve">) downloaded from the </w:t>
        </w:r>
        <w:proofErr w:type="spellStart"/>
        <w:r w:rsidRPr="006063D2">
          <w:rPr>
            <w:rFonts w:eastAsiaTheme="majorEastAsia" w:cstheme="minorHAnsi"/>
          </w:rPr>
          <w:t>UniProt</w:t>
        </w:r>
        <w:proofErr w:type="spellEnd"/>
        <w:r w:rsidRPr="006063D2">
          <w:rPr>
            <w:rFonts w:eastAsiaTheme="majorEastAsia" w:cstheme="minorHAnsi"/>
          </w:rPr>
          <w:t xml:space="preserve"> web site on July 16, 2010</w:t>
        </w:r>
        <w:r>
          <w:rPr>
            <w:rFonts w:eastAsiaTheme="majorEastAsia" w:cstheme="minorHAnsi"/>
          </w:rPr>
          <w:fldChar w:fldCharType="begin" w:fldLock="1"/>
        </w:r>
      </w:ins>
      <w:r>
        <w:rPr>
          <w:rFonts w:eastAsiaTheme="majorEastAsia" w:cstheme="minorHAnsi"/>
        </w:rPr>
        <w:instrText>ADDIN CSL_CITATION { "citationItems" : [ { "id" : "ITEM-1", "itemData" : { "abstract" : "The Universal Protein Resource (UniProt) provides the scientific community with a single, centralized, authoritative resource for protein sequences and functional information. Formed by uniting the Swiss-Prot, TrEMBL and PIR protein database activities, the UniProt consortium produces three layers of protein sequence databases: the UniProt Archive (UniParc), the UniProt Knowledgebase (UniProt) and the UniProt Reference (UniRef) databases. The UniProt Knowledgebase is a comprehensive, fully classified, richly and accurately annotated protein sequence knowledgebase with extensive cross-references. This centrepiece consists of two sections: UniProt/Swiss-Prot, with fully, manually curated entries; and UniProt/TrEMBL, enriched with automated classification and annotation. During 2004, tens of thousands of Knowledgebase records got manually annotated or updated; we introduced a new comment line topic: TOXIC DOSE to store information on the acute toxicity of a toxin; the UniProt keyword list got augmented by additional keywords; we improved the documentation of the keywords and are continuously overhauling and standardizing the annotation of post-translational modifications. Furthermore, we introduced a new documentation file of the strains and their synonyms. Many new database cross-references were introduced and we started to make use of Digital Object Identifiers. We also achieved in collaboration with the Macromolecular Structure Database group at EBI an improved integration with structural databases by residue level mapping of sequences from the Protein Data Bank entries onto corresponding UniProt entries. For convenient sequence searches we provide the UniRef non-redundant sequence databases. The comprehensive UniParc database stores the complete body of publicly available protein sequence data. The UniProt databases can be accessed online (http://www.uniprot.org) or downloaded in several formats (ftp://ftp.uniprot.org/pub). New releases are published every two weeks.", "author" : [ { "dropping-particle" : "", "family" : "Bairoch", "given" : "Amos", "non-dropping-particle" : "", "parse-names" : false, "suffix" : "" }, { "dropping-particle" : "", "family" : "Apweiler", "given" : "Rolf", "non-dropping-particle" : "", "parse-names" : false, "suffix" : "" }, { "dropping-particle" : "", "family" : "Wu", "given" : "Cathy H", "non-dropping-particle" : "", "parse-names" : false, "suffix" : "" }, { "dropping-particle" : "", "family" : "Barker", "given" : "Winona C", "non-dropping-particle" : "", "parse-names" : false, "suffix" : "" }, { "dropping-particle" : "", "family" : "Boeckmann", "given" : "Brigitte", "non-dropping-particle" : "", "parse-names" : false, "suffix" : "" }, { "dropping-particle" : "", "family" : "Ferro", "given" : "Serenella", "non-dropping-particle" : "", "parse-names" : false, "suffix" : "" }, { "dropping-particle" : "", "family" : "Gasteiger", "given" : "Elisabeth", "non-dropping-particle" : "", "parse-names" : false, "suffix" : "" }, { "dropping-particle" : "", "family" : "Huang", "given" : "Hongzhan", "non-dropping-particle" : "", "parse-names" : false, "suffix" : "" }, { "dropping-particle" : "", "family" : "Lopez", "given" : "Rodrigo", "non-dropping-particle" : "", "parse-names" : false, "suffix" : "" }, { "dropping-particle" : "", "family" : "Magrane", "given" : "Michele", "non-dropping-particle" : "", "parse-names" : false, "suffix" : "" }, { "dropping-particle" : "", "family" : "Martin", "given" : "Maria J", "non-dropping-particle" : "", "parse-names" : false, "suffix" : "" }, { "dropping-particle" : "", "family" : "Natale", "given" : "Darren A", "non-dropping-particle" : "", "parse-names" : false, "suffix" : "" }, { "dropping-particle" : "", "family" : "O'Donovan", "given" : "Claire", "non-dropping-particle" : "", "parse-names" : false, "suffix" : "" }, { "dropping-particle" : "", "family" : "Redaschi", "given" : "Nicole", "non-dropping-particle" : "", "parse-names" : false, "suffix" : "" }, { "dropping-particle" : "", "family" : "Yeh", "given" : "Lai-Su L", "non-dropping-particle" : "", "parse-names" : false, "suffix" : "" } ], "container-title" : "Nucleic Acids Research", "id" : "ITEM-1", "issue" : "Database issue", "issued" : { "date-parts" : [ [ "2008" ] ] }, "page" : "D190-D195", "publisher" : "Oxford University Press", "title" : "The Universal Protein Resource (UniProt)", "type" : "article-journal", "volume" : "35" }, "uris" : [ "http://www.mendeley.com/documents/?uuid=eded9054-c9ec-4f19-9388-e7e8dc5f14d1" ] } ], "mendeley" : { "previouslyFormattedCitation" : "&lt;sup&gt;2&lt;/sup&gt;" }, "properties" : { "noteIndex" : 0 }, "schema" : "https://github.com/citation-style-language/schema/raw/master/csl-citation.json" }</w:instrText>
      </w:r>
      <w:ins w:id="14" w:author="aguthals" w:date="2013-02-14T09:33:00Z">
        <w:r>
          <w:rPr>
            <w:rFonts w:eastAsiaTheme="majorEastAsia" w:cstheme="minorHAnsi"/>
          </w:rPr>
          <w:fldChar w:fldCharType="separate"/>
        </w:r>
      </w:ins>
      <w:r w:rsidRPr="007B6145">
        <w:rPr>
          <w:rFonts w:eastAsiaTheme="majorEastAsia" w:cstheme="minorHAnsi"/>
          <w:noProof/>
          <w:vertAlign w:val="superscript"/>
        </w:rPr>
        <w:t>2</w:t>
      </w:r>
      <w:ins w:id="15" w:author="aguthals" w:date="2013-02-14T09:33:00Z">
        <w:r>
          <w:rPr>
            <w:rFonts w:eastAsiaTheme="majorEastAsia" w:cstheme="minorHAnsi"/>
          </w:rPr>
          <w:fldChar w:fldCharType="end"/>
        </w:r>
        <w:r>
          <w:rPr>
            <w:rFonts w:eastAsiaTheme="majorEastAsia" w:cstheme="minorHAnsi"/>
          </w:rPr>
          <w:t>. S</w:t>
        </w:r>
        <w:r w:rsidRPr="006063D2">
          <w:rPr>
            <w:rFonts w:cstheme="minorHAnsi"/>
          </w:rPr>
          <w:t>pectra were then separated by precursor charge (2, 3, and 4 or greater) and filtered by 1% spectrum-level FDR where any hit to a Drosophila sequence was considered a false positive.</w:t>
        </w:r>
      </w:ins>
    </w:p>
    <w:p w:rsidR="007B6145" w:rsidRDefault="007B6145" w:rsidP="007B6145">
      <w:pPr>
        <w:pStyle w:val="Heading2"/>
        <w:rPr>
          <w:ins w:id="16" w:author="aguthals" w:date="2013-02-14T09:33:00Z"/>
        </w:rPr>
      </w:pPr>
      <w:proofErr w:type="spellStart"/>
      <w:ins w:id="17" w:author="aguthals" w:date="2013-02-14T09:33:00Z">
        <w:r w:rsidRPr="00DC6306">
          <w:lastRenderedPageBreak/>
          <w:t>PepNovo</w:t>
        </w:r>
        <w:proofErr w:type="spellEnd"/>
        <w:r w:rsidRPr="00DC6306">
          <w:t>+ Training Procedure</w:t>
        </w:r>
        <w:r>
          <w:t>s</w:t>
        </w:r>
      </w:ins>
    </w:p>
    <w:p w:rsidR="007B6145" w:rsidRDefault="007B6145" w:rsidP="007B6145">
      <w:pPr>
        <w:pStyle w:val="TAMainText"/>
        <w:ind w:firstLine="0"/>
        <w:rPr>
          <w:ins w:id="18" w:author="aguthals" w:date="2013-02-14T09:33:00Z"/>
        </w:rPr>
      </w:pPr>
      <w:ins w:id="19" w:author="aguthals" w:date="2013-02-14T09:33:00Z">
        <w:r>
          <w:t>High resolution ETD and HCD data were generated in conjunction with the 2011 ABRF-</w:t>
        </w:r>
        <w:proofErr w:type="spellStart"/>
        <w:r>
          <w:t>iPRG</w:t>
        </w:r>
        <w:proofErr w:type="spellEnd"/>
        <w:r>
          <w:t xml:space="preserve"> study on SCX fractions from </w:t>
        </w:r>
        <w:r w:rsidRPr="00721D63">
          <w:t>the Lys-C digest of a yeast lysate</w:t>
        </w:r>
        <w:r>
          <w:t xml:space="preserve">. </w:t>
        </w:r>
        <w:r w:rsidRPr="003F3718">
          <w:rPr>
            <w:rFonts w:eastAsiaTheme="majorEastAsia"/>
            <w:bCs/>
            <w:szCs w:val="24"/>
          </w:rPr>
          <w:t xml:space="preserve">Aliquots from fractions 9-12 were used </w:t>
        </w:r>
        <w:r>
          <w:rPr>
            <w:rFonts w:eastAsiaTheme="majorEastAsia"/>
            <w:bCs/>
            <w:szCs w:val="24"/>
          </w:rPr>
          <w:t xml:space="preserve">to train </w:t>
        </w:r>
        <w:proofErr w:type="spellStart"/>
        <w:r>
          <w:rPr>
            <w:rFonts w:eastAsiaTheme="majorEastAsia"/>
            <w:bCs/>
            <w:szCs w:val="24"/>
          </w:rPr>
          <w:t>PepNovo</w:t>
        </w:r>
        <w:proofErr w:type="spellEnd"/>
        <w:r w:rsidRPr="003F3718">
          <w:rPr>
            <w:rFonts w:eastAsiaTheme="majorEastAsia"/>
            <w:bCs/>
            <w:szCs w:val="24"/>
            <w:vertAlign w:val="superscript"/>
          </w:rPr>
          <w:t>+</w:t>
        </w:r>
        <w:r>
          <w:rPr>
            <w:rFonts w:eastAsiaTheme="majorEastAsia"/>
            <w:bCs/>
            <w:szCs w:val="24"/>
          </w:rPr>
          <w:t xml:space="preserve"> models</w:t>
        </w:r>
        <w:r w:rsidRPr="003F3718">
          <w:rPr>
            <w:rFonts w:eastAsiaTheme="majorEastAsia"/>
            <w:bCs/>
            <w:szCs w:val="24"/>
          </w:rPr>
          <w:t>. An aliquot of fraction 10 was used in the 2011 ABRF-</w:t>
        </w:r>
        <w:proofErr w:type="spellStart"/>
        <w:r w:rsidRPr="003F3718">
          <w:rPr>
            <w:rFonts w:eastAsiaTheme="majorEastAsia"/>
            <w:bCs/>
            <w:szCs w:val="24"/>
          </w:rPr>
          <w:t>iPRG</w:t>
        </w:r>
        <w:proofErr w:type="spellEnd"/>
        <w:r w:rsidRPr="003F3718">
          <w:rPr>
            <w:rFonts w:eastAsiaTheme="majorEastAsia"/>
            <w:bCs/>
            <w:szCs w:val="24"/>
          </w:rPr>
          <w:t xml:space="preserve"> study. </w:t>
        </w:r>
        <w:r w:rsidRPr="00481127">
          <w:t>The data wer</w:t>
        </w:r>
        <w:r>
          <w:t xml:space="preserve">e obtained on the same instrument as the 6 protein mixture data set. The </w:t>
        </w:r>
        <w:proofErr w:type="spellStart"/>
        <w:r>
          <w:t>iPRG</w:t>
        </w:r>
        <w:proofErr w:type="spellEnd"/>
        <w:r>
          <w:t xml:space="preserve"> dataset was collected with the same mass spectrometer parameters described in the main methods section except CID was not performed, the top 6 precursors were fragmented, the dynamic exclusion time was 50 sec, and the instrument had not yet been upgraded to the generation 2 ion optics. The LC gradient was also shallower. </w:t>
        </w:r>
        <w:r w:rsidRPr="00721D63">
          <w:t>The 133 min run time 0.1% formic acid/acetonitrile gradient eluted peptides with ~10-20 sec chromatographic peak widths using the following steps: load at 3%B; elute with 5-35%B in 90 min, elute with 35-90%B in 10 min; wash at 90%B for 9 min.</w:t>
        </w:r>
        <w:r>
          <w:t xml:space="preserve"> </w:t>
        </w:r>
        <w:r>
          <w:rPr>
            <w:rFonts w:cs="Arial"/>
            <w:szCs w:val="24"/>
          </w:rPr>
          <w:t xml:space="preserve">The original data files and a table detailing the LC gradient mass spectrometer acquisition </w:t>
        </w:r>
        <w:r w:rsidRPr="00756E8B">
          <w:rPr>
            <w:rFonts w:cs="Arial"/>
            <w:szCs w:val="24"/>
          </w:rPr>
          <w:t xml:space="preserve">may be downloaded from </w:t>
        </w:r>
      </w:ins>
      <w:ins w:id="20" w:author="aguthals" w:date="2013-02-21T13:54:00Z">
        <w:r w:rsidR="00A452FF">
          <w:rPr>
            <w:rFonts w:eastAsiaTheme="majorEastAsia"/>
            <w:color w:val="1F497D"/>
            <w:szCs w:val="24"/>
          </w:rPr>
          <w:fldChar w:fldCharType="begin"/>
        </w:r>
        <w:r w:rsidR="00A452FF">
          <w:rPr>
            <w:rFonts w:eastAsiaTheme="majorEastAsia"/>
            <w:color w:val="1F497D"/>
            <w:szCs w:val="24"/>
          </w:rPr>
          <w:instrText xml:space="preserve"> HYPERLINK "</w:instrText>
        </w:r>
      </w:ins>
      <w:ins w:id="21" w:author="aguthals" w:date="2013-02-14T09:33:00Z">
        <w:r w:rsidR="00A452FF" w:rsidRPr="00A452FF">
          <w:rPr>
            <w:rFonts w:eastAsiaTheme="majorEastAsia"/>
            <w:color w:val="1F497D"/>
            <w:szCs w:val="24"/>
            <w:rPrChange w:id="22" w:author="aguthals" w:date="2013-02-21T13:54:00Z">
              <w:rPr>
                <w:rStyle w:val="Hyperlink"/>
                <w:rFonts w:eastAsiaTheme="majorEastAsia"/>
                <w:szCs w:val="24"/>
              </w:rPr>
            </w:rPrChange>
          </w:rPr>
          <w:instrText>ftp://ftp.broadinstitute.org/distribution/proteomics/public_datasets/Guthals_JPR_201</w:instrText>
        </w:r>
      </w:ins>
      <w:ins w:id="23" w:author="aguthals" w:date="2013-02-21T13:54:00Z">
        <w:r w:rsidR="00A452FF" w:rsidRPr="00A452FF">
          <w:rPr>
            <w:rFonts w:eastAsiaTheme="majorEastAsia"/>
            <w:color w:val="1F497D"/>
            <w:szCs w:val="24"/>
            <w:rPrChange w:id="24" w:author="aguthals" w:date="2013-02-21T13:54:00Z">
              <w:rPr>
                <w:rStyle w:val="Hyperlink"/>
                <w:rFonts w:eastAsiaTheme="majorEastAsia"/>
                <w:szCs w:val="24"/>
              </w:rPr>
            </w:rPrChange>
          </w:rPr>
          <w:instrText>3</w:instrText>
        </w:r>
      </w:ins>
      <w:ins w:id="25" w:author="aguthals" w:date="2013-02-14T09:33:00Z">
        <w:r w:rsidR="00A452FF" w:rsidRPr="00A452FF">
          <w:rPr>
            <w:rFonts w:eastAsiaTheme="majorEastAsia"/>
            <w:color w:val="1F497D"/>
            <w:szCs w:val="24"/>
            <w:rPrChange w:id="26" w:author="aguthals" w:date="2013-02-21T13:54:00Z">
              <w:rPr>
                <w:rStyle w:val="Hyperlink"/>
                <w:rFonts w:eastAsiaTheme="majorEastAsia"/>
                <w:szCs w:val="24"/>
              </w:rPr>
            </w:rPrChange>
          </w:rPr>
          <w:instrText>.</w:instrText>
        </w:r>
      </w:ins>
      <w:ins w:id="27" w:author="aguthals" w:date="2013-02-21T13:54:00Z">
        <w:r w:rsidR="00A452FF">
          <w:rPr>
            <w:rFonts w:eastAsiaTheme="majorEastAsia"/>
            <w:color w:val="1F497D"/>
            <w:szCs w:val="24"/>
          </w:rPr>
          <w:instrText xml:space="preserve">" </w:instrText>
        </w:r>
        <w:r w:rsidR="00A452FF">
          <w:rPr>
            <w:rFonts w:eastAsiaTheme="majorEastAsia"/>
            <w:color w:val="1F497D"/>
            <w:szCs w:val="24"/>
          </w:rPr>
          <w:fldChar w:fldCharType="separate"/>
        </w:r>
      </w:ins>
      <w:ins w:id="28" w:author="aguthals" w:date="2013-02-14T09:33:00Z">
        <w:r w:rsidR="00A452FF" w:rsidRPr="00B13B59">
          <w:rPr>
            <w:rStyle w:val="Hyperlink"/>
            <w:rFonts w:eastAsiaTheme="majorEastAsia"/>
            <w:szCs w:val="24"/>
            <w:rPrChange w:id="29" w:author="aguthals" w:date="2013-02-21T13:54:00Z">
              <w:rPr>
                <w:rStyle w:val="Hyperlink"/>
                <w:rFonts w:eastAsiaTheme="majorEastAsia"/>
                <w:szCs w:val="24"/>
              </w:rPr>
            </w:rPrChange>
          </w:rPr>
          <w:t>ftp://ftp.broadinstitute.org/distribution/proteomics/public_datasets/Guthals_JPR_201</w:t>
        </w:r>
      </w:ins>
      <w:ins w:id="30" w:author="aguthals" w:date="2013-02-21T13:54:00Z">
        <w:r w:rsidR="00A452FF" w:rsidRPr="00B13B59">
          <w:rPr>
            <w:rStyle w:val="Hyperlink"/>
            <w:rFonts w:eastAsiaTheme="majorEastAsia"/>
            <w:szCs w:val="24"/>
            <w:rPrChange w:id="31" w:author="aguthals" w:date="2013-02-21T13:54:00Z">
              <w:rPr>
                <w:rStyle w:val="Hyperlink"/>
                <w:rFonts w:eastAsiaTheme="majorEastAsia"/>
                <w:szCs w:val="24"/>
              </w:rPr>
            </w:rPrChange>
          </w:rPr>
          <w:t>3</w:t>
        </w:r>
      </w:ins>
      <w:ins w:id="32" w:author="aguthals" w:date="2013-02-14T09:33:00Z">
        <w:r w:rsidR="00A452FF" w:rsidRPr="00B13B59">
          <w:rPr>
            <w:rStyle w:val="Hyperlink"/>
            <w:rFonts w:eastAsiaTheme="majorEastAsia"/>
            <w:szCs w:val="24"/>
            <w:rPrChange w:id="33" w:author="aguthals" w:date="2013-02-21T13:54:00Z">
              <w:rPr>
                <w:rStyle w:val="Hyperlink"/>
                <w:rFonts w:eastAsiaTheme="majorEastAsia"/>
                <w:szCs w:val="24"/>
              </w:rPr>
            </w:rPrChange>
          </w:rPr>
          <w:t>.</w:t>
        </w:r>
      </w:ins>
      <w:ins w:id="34" w:author="aguthals" w:date="2013-02-21T13:54:00Z">
        <w:r w:rsidR="00A452FF">
          <w:rPr>
            <w:rFonts w:eastAsiaTheme="majorEastAsia"/>
            <w:color w:val="1F497D"/>
            <w:szCs w:val="24"/>
          </w:rPr>
          <w:fldChar w:fldCharType="end"/>
        </w:r>
      </w:ins>
    </w:p>
    <w:p w:rsidR="007B6145" w:rsidRDefault="007B6145" w:rsidP="007B6145">
      <w:pPr>
        <w:pStyle w:val="TAMainText"/>
        <w:ind w:firstLine="0"/>
        <w:rPr>
          <w:ins w:id="35" w:author="aguthals" w:date="2013-02-14T09:33:00Z"/>
        </w:rPr>
      </w:pPr>
    </w:p>
    <w:p w:rsidR="007B6145" w:rsidRPr="00721D63" w:rsidRDefault="007B6145" w:rsidP="007B6145">
      <w:pPr>
        <w:pStyle w:val="TAMainText"/>
        <w:ind w:firstLine="0"/>
        <w:rPr>
          <w:ins w:id="36" w:author="aguthals" w:date="2013-02-14T09:33:00Z"/>
        </w:rPr>
      </w:pPr>
      <w:ins w:id="37" w:author="aguthals" w:date="2013-02-14T09:33:00Z">
        <w:r>
          <w:t xml:space="preserve"> </w:t>
        </w:r>
      </w:ins>
      <w:ins w:id="38" w:author="aguthals" w:date="2013-02-21T16:36:00Z">
        <w:r w:rsidR="00A92335">
          <w:t xml:space="preserve">Data used to train </w:t>
        </w:r>
        <w:proofErr w:type="spellStart"/>
        <w:r w:rsidR="00A92335">
          <w:t>PepNovo</w:t>
        </w:r>
        <w:proofErr w:type="spellEnd"/>
        <w:r w:rsidR="00A92335" w:rsidRPr="00A92335">
          <w:rPr>
            <w:vertAlign w:val="superscript"/>
            <w:rPrChange w:id="39" w:author="aguthals" w:date="2013-02-21T16:37:00Z">
              <w:rPr/>
            </w:rPrChange>
          </w:rPr>
          <w:t>+</w:t>
        </w:r>
        <w:r w:rsidR="00A92335">
          <w:t xml:space="preserve"> models</w:t>
        </w:r>
      </w:ins>
      <w:ins w:id="40" w:author="aguthals" w:date="2013-02-14T09:33:00Z">
        <w:r w:rsidRPr="00721D63">
          <w:t>:</w:t>
        </w:r>
      </w:ins>
    </w:p>
    <w:p w:rsidR="007B6145" w:rsidRDefault="007B6145" w:rsidP="007B6145">
      <w:pPr>
        <w:pStyle w:val="TAMainText"/>
        <w:ind w:firstLine="0"/>
        <w:rPr>
          <w:ins w:id="41" w:author="aguthals" w:date="2013-02-14T09:33:00Z"/>
        </w:rPr>
      </w:pPr>
      <w:ins w:id="42" w:author="aguthals" w:date="2013-02-14T09:33:00Z">
        <w:r w:rsidRPr="00721D63">
          <w:tab/>
          <w:t xml:space="preserve">The undigested Saccharomyces </w:t>
        </w:r>
        <w:proofErr w:type="spellStart"/>
        <w:r w:rsidRPr="00721D63">
          <w:t>cerevisiae</w:t>
        </w:r>
        <w:proofErr w:type="spellEnd"/>
        <w:r w:rsidRPr="00721D63">
          <w:t xml:space="preserve"> lysate, Reference Material (RM) 8323, was obtained from the National Institute of Standards and Technology (NIST) and is described at</w:t>
        </w:r>
      </w:ins>
      <w:ins w:id="43" w:author="aguthals" w:date="2013-02-21T16:39:00Z">
        <w:r w:rsidR="00A92335">
          <w:t xml:space="preserve"> </w:t>
        </w:r>
      </w:ins>
      <w:ins w:id="44" w:author="aguthals" w:date="2013-02-21T16:38:00Z">
        <w:r w:rsidR="00A92335">
          <w:fldChar w:fldCharType="begin"/>
        </w:r>
        <w:r w:rsidR="00A92335">
          <w:instrText xml:space="preserve"> HYPERLINK "https://www-s.nist.gov/srmors/view_report.cfm?srm=8323" </w:instrText>
        </w:r>
        <w:r w:rsidR="00A92335">
          <w:fldChar w:fldCharType="separate"/>
        </w:r>
        <w:r w:rsidR="00A92335" w:rsidRPr="00A92335">
          <w:rPr>
            <w:rStyle w:val="Hyperlink"/>
          </w:rPr>
          <w:t>https://www-s.nist.gov/srmors/view_report.cfm?srm=8323</w:t>
        </w:r>
        <w:r w:rsidR="00A92335">
          <w:fldChar w:fldCharType="end"/>
        </w:r>
      </w:ins>
      <w:ins w:id="45" w:author="aguthals" w:date="2013-02-14T09:33:00Z">
        <w:r w:rsidRPr="00721D63">
          <w:t xml:space="preserve">.  The S. </w:t>
        </w:r>
        <w:proofErr w:type="spellStart"/>
        <w:r w:rsidRPr="00721D63">
          <w:t>cerevisiae</w:t>
        </w:r>
        <w:proofErr w:type="spellEnd"/>
        <w:r w:rsidRPr="00721D63">
          <w:t xml:space="preserve">, strain BY4741, was grown at Boston </w:t>
        </w:r>
        <w:proofErr w:type="spellStart"/>
        <w:r w:rsidRPr="00721D63">
          <w:t>Biochem</w:t>
        </w:r>
        <w:proofErr w:type="spellEnd"/>
        <w:r w:rsidRPr="00721D63">
          <w:t xml:space="preserve"> Inc. (Cambridge, MA) in rich (yeast peptone dextrose) medium and harvested by continuous-flow centrifugation. The cell pellet was then washed twice with ice-cold water, and lysed by incubation with ice-cold </w:t>
        </w:r>
        <w:proofErr w:type="spellStart"/>
        <w:r w:rsidRPr="00721D63">
          <w:t>trichloroacetic</w:t>
        </w:r>
        <w:proofErr w:type="spellEnd"/>
        <w:r w:rsidRPr="00721D63">
          <w:t xml:space="preserve"> acid (10 mL/L) in water for 1 h at 4 °C. The precipitate was collected by centrifugation, washed twice with 100 mL/L water in </w:t>
        </w:r>
        <w:r w:rsidRPr="00721D63">
          <w:lastRenderedPageBreak/>
          <w:t xml:space="preserve">acetone, and pelleted again. The lyophilized yeast lysate was homogenized at NIST through manual grinding. The ground yeast lysate powder was suspended in 50 </w:t>
        </w:r>
        <w:proofErr w:type="spellStart"/>
        <w:r w:rsidRPr="00721D63">
          <w:t>mM</w:t>
        </w:r>
        <w:proofErr w:type="spellEnd"/>
        <w:r w:rsidRPr="00721D63">
          <w:t xml:space="preserve"> ammonium bicarbonate containing 6 M urea, pH 7.85. After gently stirring at 5 ºC overnight, the yeast lysate solution was filtered through a 0.22 </w:t>
        </w:r>
        <w:proofErr w:type="spellStart"/>
        <w:r w:rsidRPr="00721D63">
          <w:t>μm</w:t>
        </w:r>
        <w:proofErr w:type="spellEnd"/>
        <w:r w:rsidRPr="00721D63">
          <w:t xml:space="preserve"> cellulose acetate filter. To remove urea from the yeast lysate solution, the solution was thoroughly dialyzed (6,000 Da to 8,000 Da cutoff) at 5 °C using 50 </w:t>
        </w:r>
        <w:proofErr w:type="spellStart"/>
        <w:r w:rsidRPr="00721D63">
          <w:t>mM</w:t>
        </w:r>
        <w:proofErr w:type="spellEnd"/>
        <w:r w:rsidRPr="00721D63">
          <w:t xml:space="preserve"> ammonium bicar</w:t>
        </w:r>
        <w:r>
          <w:t>bonate as the dialysis buffer.</w:t>
        </w:r>
      </w:ins>
    </w:p>
    <w:p w:rsidR="007B6145" w:rsidRDefault="007B6145" w:rsidP="007B6145">
      <w:pPr>
        <w:pStyle w:val="TAMainText"/>
        <w:ind w:firstLine="720"/>
        <w:rPr>
          <w:ins w:id="46" w:author="aguthals" w:date="2013-02-14T09:33:00Z"/>
        </w:rPr>
      </w:pPr>
      <w:ins w:id="47" w:author="aguthals" w:date="2013-02-14T09:33:00Z">
        <w:r w:rsidRPr="00721D63">
          <w:t xml:space="preserve">The </w:t>
        </w:r>
        <w:proofErr w:type="spellStart"/>
        <w:r w:rsidRPr="00721D63">
          <w:t>iPRG</w:t>
        </w:r>
        <w:proofErr w:type="spellEnd"/>
        <w:r w:rsidRPr="00721D63">
          <w:t xml:space="preserve"> started with 200 </w:t>
        </w:r>
        <w:proofErr w:type="spellStart"/>
        <w:r w:rsidRPr="00721D63">
          <w:t>ug</w:t>
        </w:r>
        <w:proofErr w:type="spellEnd"/>
        <w:r w:rsidRPr="00721D63">
          <w:t xml:space="preserve"> of frozen yeast lysate and vacuum centrifuged to almost dryness, then </w:t>
        </w:r>
        <w:proofErr w:type="spellStart"/>
        <w:r w:rsidRPr="00721D63">
          <w:t>resuspended</w:t>
        </w:r>
        <w:proofErr w:type="spellEnd"/>
        <w:r w:rsidRPr="00721D63">
          <w:t xml:space="preserve"> in 6M Guanidine </w:t>
        </w:r>
        <w:proofErr w:type="spellStart"/>
        <w:r w:rsidRPr="00721D63">
          <w:t>HCl</w:t>
        </w:r>
        <w:proofErr w:type="spellEnd"/>
        <w:r w:rsidRPr="00721D63">
          <w:t xml:space="preserve"> / 25mM ammonium bicarbonate (</w:t>
        </w:r>
        <w:proofErr w:type="spellStart"/>
        <w:r w:rsidRPr="00721D63">
          <w:t>AmBic</w:t>
        </w:r>
        <w:proofErr w:type="spellEnd"/>
        <w:r w:rsidRPr="00721D63">
          <w:t xml:space="preserve">), reduced with 2mM TCEP, then alkylated with 5mM </w:t>
        </w:r>
        <w:proofErr w:type="spellStart"/>
        <w:r w:rsidRPr="00721D63">
          <w:t>iodoacetamide</w:t>
        </w:r>
        <w:proofErr w:type="spellEnd"/>
        <w:r w:rsidRPr="00721D63">
          <w:t xml:space="preserve">.  After diluting to 3M Guanidine </w:t>
        </w:r>
        <w:proofErr w:type="spellStart"/>
        <w:r w:rsidRPr="00721D63">
          <w:t>HCl</w:t>
        </w:r>
        <w:proofErr w:type="spellEnd"/>
        <w:r w:rsidRPr="00721D63">
          <w:t xml:space="preserve">/25mM </w:t>
        </w:r>
        <w:proofErr w:type="spellStart"/>
        <w:r w:rsidRPr="00721D63">
          <w:t>AmBic</w:t>
        </w:r>
        <w:proofErr w:type="spellEnd"/>
        <w:r w:rsidRPr="00721D63">
          <w:t xml:space="preserve">, 8ug </w:t>
        </w:r>
        <w:proofErr w:type="spellStart"/>
        <w:r w:rsidRPr="00721D63">
          <w:t>LysC</w:t>
        </w:r>
        <w:proofErr w:type="spellEnd"/>
        <w:r w:rsidRPr="00721D63">
          <w:t xml:space="preserve"> (Wako) was added for overnight digestion, then further diluted to 2M Guanidine </w:t>
        </w:r>
        <w:proofErr w:type="spellStart"/>
        <w:r w:rsidRPr="00721D63">
          <w:t>HCl</w:t>
        </w:r>
        <w:proofErr w:type="spellEnd"/>
        <w:r w:rsidRPr="00721D63">
          <w:t xml:space="preserve">/25mM </w:t>
        </w:r>
        <w:proofErr w:type="spellStart"/>
        <w:r w:rsidRPr="00721D63">
          <w:t>AmBic</w:t>
        </w:r>
        <w:proofErr w:type="spellEnd"/>
        <w:r w:rsidRPr="00721D63">
          <w:t xml:space="preserve"> with an additional 4ug </w:t>
        </w:r>
        <w:proofErr w:type="spellStart"/>
        <w:r w:rsidRPr="00721D63">
          <w:t>LysC</w:t>
        </w:r>
        <w:proofErr w:type="spellEnd"/>
        <w:r w:rsidRPr="00721D63">
          <w:t xml:space="preserve"> (Roche) and digested overnight again.</w:t>
        </w:r>
      </w:ins>
    </w:p>
    <w:p w:rsidR="007B6145" w:rsidRDefault="007B6145" w:rsidP="007B6145">
      <w:pPr>
        <w:pStyle w:val="TAMainText"/>
        <w:ind w:firstLine="720"/>
        <w:rPr>
          <w:ins w:id="48" w:author="aguthals" w:date="2013-02-14T09:33:00Z"/>
        </w:rPr>
      </w:pPr>
      <w:ins w:id="49" w:author="aguthals" w:date="2013-02-14T09:33:00Z">
        <w:r w:rsidRPr="00721D63">
          <w:rPr>
            <w:bCs/>
          </w:rPr>
          <w:t xml:space="preserve">The Lys-C digest was desalted and fractionated by strong </w:t>
        </w:r>
        <w:proofErr w:type="spellStart"/>
        <w:r w:rsidRPr="00721D63">
          <w:rPr>
            <w:bCs/>
          </w:rPr>
          <w:t>cation</w:t>
        </w:r>
        <w:proofErr w:type="spellEnd"/>
        <w:r w:rsidRPr="00721D63">
          <w:rPr>
            <w:bCs/>
          </w:rPr>
          <w:t xml:space="preserve"> exchange (SCX) chromatography. The SCX separation was done using a </w:t>
        </w:r>
        <w:proofErr w:type="spellStart"/>
        <w:r w:rsidRPr="00721D63">
          <w:rPr>
            <w:bCs/>
          </w:rPr>
          <w:t>Polysulfoethyl</w:t>
        </w:r>
        <w:proofErr w:type="spellEnd"/>
        <w:r w:rsidRPr="00721D63">
          <w:rPr>
            <w:bCs/>
          </w:rPr>
          <w:t xml:space="preserve"> A column from </w:t>
        </w:r>
        <w:proofErr w:type="spellStart"/>
        <w:r w:rsidRPr="00721D63">
          <w:rPr>
            <w:bCs/>
          </w:rPr>
          <w:t>PolyLC</w:t>
        </w:r>
        <w:proofErr w:type="spellEnd"/>
        <w:r w:rsidRPr="00721D63">
          <w:rPr>
            <w:bCs/>
          </w:rPr>
          <w:t xml:space="preserve"> (200 x 2.1 mm, 5µm, pore size 200A), 13 peptide containing fractions were collected as the salt gradient went from 1-50% B in 40 min at 200 </w:t>
        </w:r>
        <w:proofErr w:type="spellStart"/>
        <w:r w:rsidRPr="00721D63">
          <w:rPr>
            <w:bCs/>
          </w:rPr>
          <w:t>ul</w:t>
        </w:r>
        <w:proofErr w:type="spellEnd"/>
        <w:r w:rsidRPr="00721D63">
          <w:rPr>
            <w:bCs/>
          </w:rPr>
          <w:t xml:space="preserve">/min. Buffer A: 10mM ammonium </w:t>
        </w:r>
        <w:proofErr w:type="spellStart"/>
        <w:r w:rsidRPr="00721D63">
          <w:rPr>
            <w:bCs/>
          </w:rPr>
          <w:t>formate</w:t>
        </w:r>
        <w:proofErr w:type="spellEnd"/>
        <w:r w:rsidRPr="00721D63">
          <w:rPr>
            <w:bCs/>
          </w:rPr>
          <w:t xml:space="preserve">, 25% acetonitrile, pH 3. </w:t>
        </w:r>
        <w:proofErr w:type="gramStart"/>
        <w:r w:rsidRPr="00721D63">
          <w:rPr>
            <w:bCs/>
          </w:rPr>
          <w:t xml:space="preserve">Buffer B: 500mM ammonium </w:t>
        </w:r>
        <w:proofErr w:type="spellStart"/>
        <w:r w:rsidRPr="00721D63">
          <w:rPr>
            <w:bCs/>
          </w:rPr>
          <w:t>formate</w:t>
        </w:r>
        <w:proofErr w:type="spellEnd"/>
        <w:r w:rsidRPr="00721D63">
          <w:rPr>
            <w:bCs/>
          </w:rPr>
          <w:t>, 25% acetonitrile, pH 6.8.</w:t>
        </w:r>
        <w:proofErr w:type="gramEnd"/>
        <w:r>
          <w:t xml:space="preserve"> A total of </w:t>
        </w:r>
        <w:r w:rsidRPr="0000702B">
          <w:t>9</w:t>
        </w:r>
        <w:r>
          <w:t>,</w:t>
        </w:r>
        <w:r w:rsidRPr="0000702B">
          <w:t xml:space="preserve">857 </w:t>
        </w:r>
        <w:r>
          <w:t>charge 2 PSMs (</w:t>
        </w:r>
        <w:r w:rsidRPr="00A17371">
          <w:t>8</w:t>
        </w:r>
        <w:r>
          <w:t>,</w:t>
        </w:r>
        <w:r w:rsidRPr="00A17371">
          <w:t xml:space="preserve">616 </w:t>
        </w:r>
        <w:r>
          <w:t xml:space="preserve">unique peptides) and </w:t>
        </w:r>
        <w:r w:rsidRPr="0000702B">
          <w:t>5</w:t>
        </w:r>
        <w:r>
          <w:t>,</w:t>
        </w:r>
        <w:r w:rsidRPr="0000702B">
          <w:t>506</w:t>
        </w:r>
        <w:r>
          <w:t xml:space="preserve"> charge 3 PSMs (</w:t>
        </w:r>
        <w:r w:rsidRPr="00A17371">
          <w:t>4</w:t>
        </w:r>
        <w:r>
          <w:t>,</w:t>
        </w:r>
        <w:r w:rsidRPr="00A17371">
          <w:t xml:space="preserve">907 </w:t>
        </w:r>
        <w:r>
          <w:t xml:space="preserve">unique peptides) were used to train the CID model. 58,892 charge 2 </w:t>
        </w:r>
        <w:proofErr w:type="spellStart"/>
        <w:r>
          <w:t>tryptic</w:t>
        </w:r>
        <w:proofErr w:type="spellEnd"/>
        <w:r>
          <w:t xml:space="preserve"> PSMs (12,704 unique peptides) and 5,980 charge 3 Lys-C PSMs (3,016 unique peptides) were used to train the HCD model. Finally, 5,849 charge 2 </w:t>
        </w:r>
        <w:proofErr w:type="spellStart"/>
        <w:r>
          <w:t>tryptic</w:t>
        </w:r>
        <w:proofErr w:type="spellEnd"/>
        <w:r>
          <w:t xml:space="preserve"> PSMs (5,252 unique peptides), 7,127 charge 3 Lys-C PSMs (3,741 unique peptides), and 4,203 charge 4 Lys-C PSMs (2,095 unique peptides) were used to train the ETD model. All MS/MS spectra were deconvoluted</w:t>
        </w:r>
        <w:r>
          <w:fldChar w:fldCharType="begin" w:fldLock="1"/>
        </w:r>
      </w:ins>
      <w:r>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"&lt;sup&gt;3&lt;/sup&gt;" }, "properties" : { "noteIndex" : 0 }, "schema" : "https://github.com/citation-style-language/schema/raw/master/csl-citation.json" }</w:instrText>
      </w:r>
      <w:ins w:id="50" w:author="aguthals" w:date="2013-02-14T09:33:00Z">
        <w:r>
          <w:fldChar w:fldCharType="separate"/>
        </w:r>
      </w:ins>
      <w:r w:rsidRPr="007B6145">
        <w:rPr>
          <w:noProof/>
          <w:vertAlign w:val="superscript"/>
        </w:rPr>
        <w:t>3</w:t>
      </w:r>
      <w:ins w:id="51" w:author="aguthals" w:date="2013-02-14T09:33:00Z">
        <w:r>
          <w:fldChar w:fldCharType="end"/>
        </w:r>
        <w:r>
          <w:t xml:space="preserve"> prior to training. After training the models, </w:t>
        </w:r>
        <w:r>
          <w:lastRenderedPageBreak/>
          <w:t xml:space="preserve">performance was measured on the 6-protein data set for all enzymes in terms the percentage of observed breaks and explained score (metrics defined in manuscript). It was then determined that spectra from </w:t>
        </w:r>
        <w:proofErr w:type="spellStart"/>
        <w:r>
          <w:t>tryptic</w:t>
        </w:r>
        <w:proofErr w:type="spellEnd"/>
        <w:r>
          <w:t xml:space="preserve"> peptides </w:t>
        </w:r>
      </w:ins>
      <w:ins w:id="52" w:author="aguthals" w:date="2013-02-21T16:39:00Z">
        <w:r w:rsidR="00A92335">
          <w:t>yielded better scored spectra when training</w:t>
        </w:r>
      </w:ins>
      <w:ins w:id="53" w:author="aguthals" w:date="2013-02-14T09:33:00Z">
        <w:r>
          <w:t xml:space="preserve"> HCD and ETD charge 2 models while spectra from Lys-C peptides </w:t>
        </w:r>
      </w:ins>
      <w:ins w:id="54" w:author="aguthals" w:date="2013-02-21T16:39:00Z">
        <w:r w:rsidR="00A92335">
          <w:t xml:space="preserve">yielded better scored spectra when training </w:t>
        </w:r>
      </w:ins>
      <w:ins w:id="55" w:author="aguthals" w:date="2013-02-14T09:33:00Z">
        <w:r>
          <w:t xml:space="preserve">HCD charge </w:t>
        </w:r>
        <m:oMath>
          <m:r>
            <w:rPr>
              <w:rFonts w:ascii="Cambria Math" w:hAnsi="Cambria Math"/>
            </w:rPr>
            <m:t>≥</m:t>
          </m:r>
        </m:oMath>
        <w:r>
          <w:t xml:space="preserve"> 3 and ETD charge </w:t>
        </w:r>
        <m:oMath>
          <m:r>
            <w:rPr>
              <w:rFonts w:ascii="Cambria Math" w:hAnsi="Cambria Math"/>
            </w:rPr>
            <m:t>≥</m:t>
          </m:r>
        </m:oMath>
        <w:r>
          <w:t xml:space="preserve"> 3 models.</w:t>
        </w:r>
      </w:ins>
    </w:p>
    <w:p w:rsidR="007B6145" w:rsidRDefault="007B6145" w:rsidP="007B6145">
      <w:pPr>
        <w:rPr>
          <w:ins w:id="56" w:author="aguthals" w:date="2013-02-14T09:33:00Z"/>
        </w:rPr>
      </w:pPr>
      <w:ins w:id="57" w:author="aguthals" w:date="2013-02-14T09:33:00Z">
        <w:r>
          <w:tab/>
          <w:t xml:space="preserve">The following parameters were used by MS-GFDB: </w:t>
        </w:r>
        <w:proofErr w:type="spellStart"/>
        <w:r w:rsidRPr="006063D2">
          <w:t>carbamidomethylation</w:t>
        </w:r>
        <w:proofErr w:type="spellEnd"/>
        <w:r w:rsidRPr="006063D2">
          <w:t xml:space="preserve"> (+57 Da) protecting group, </w:t>
        </w:r>
      </w:ins>
      <w:ins w:id="58" w:author="aguthals" w:date="2013-02-21T13:42:00Z">
        <w:r w:rsidR="00B03AD3">
          <w:t>one</w:t>
        </w:r>
      </w:ins>
      <w:ins w:id="59" w:author="aguthals" w:date="2013-02-14T09:33:00Z">
        <w:r w:rsidRPr="006063D2">
          <w:t xml:space="preserve"> allowed </w:t>
        </w:r>
        <w:r w:rsidRPr="006063D2">
          <w:rPr>
            <w:vertAlign w:val="superscript"/>
          </w:rPr>
          <w:t>13</w:t>
        </w:r>
        <w:r w:rsidRPr="006063D2">
          <w:t xml:space="preserve">C, </w:t>
        </w:r>
        <w:r>
          <w:t>specific protease (</w:t>
        </w:r>
        <w:proofErr w:type="spellStart"/>
        <w:r>
          <w:t>Tryp</w:t>
        </w:r>
        <w:proofErr w:type="spellEnd"/>
        <w:r>
          <w:t xml:space="preserve"> or </w:t>
        </w:r>
        <w:proofErr w:type="spellStart"/>
        <w:r>
          <w:t>LysC</w:t>
        </w:r>
        <w:proofErr w:type="spellEnd"/>
        <w:r>
          <w:t xml:space="preserve">), one allowed non-enzymatic termini, </w:t>
        </w:r>
        <w:r w:rsidRPr="006063D2">
          <w:t>high accuracy LTQ instrument ID</w:t>
        </w:r>
        <w:r>
          <w:t xml:space="preserve">, 7 ppm (for </w:t>
        </w:r>
        <w:proofErr w:type="spellStart"/>
        <w:r>
          <w:t>Frese</w:t>
        </w:r>
        <w:proofErr w:type="spellEnd"/>
        <w:r>
          <w:t xml:space="preserve"> et al spectra) or 30 ppm (for remaining spectra) parent mass tolerance, target-decoy used for FDR calculation, CID, HCD, or ETD fragmentation method (depending on type of spectra), and the optional modifications M/W+16 (Oxidation),</w:t>
        </w:r>
        <w:r w:rsidRPr="000916E5">
          <w:t xml:space="preserve"> </w:t>
        </w:r>
        <w:r>
          <w:t>N-terminal Q-17 (</w:t>
        </w:r>
        <w:proofErr w:type="spellStart"/>
        <w:r>
          <w:t>Pyroglutamate</w:t>
        </w:r>
        <w:proofErr w:type="spellEnd"/>
        <w:r>
          <w:t xml:space="preserve"> formation), and N+1 (</w:t>
        </w:r>
        <w:proofErr w:type="spellStart"/>
        <w:r>
          <w:t>Deamidation</w:t>
        </w:r>
        <w:proofErr w:type="spellEnd"/>
        <w:r>
          <w:t xml:space="preserve">). The IPI human database v3.87 was used for spectra from human samples and the </w:t>
        </w:r>
        <w:proofErr w:type="spellStart"/>
        <w:r>
          <w:t>UniProt</w:t>
        </w:r>
        <w:proofErr w:type="spellEnd"/>
        <w:r>
          <w:t xml:space="preserve"> yeast database was used for remaining spectra.</w:t>
        </w:r>
      </w:ins>
    </w:p>
    <w:p w:rsidR="007B6145" w:rsidRDefault="007B6145" w:rsidP="007B6145">
      <w:pPr>
        <w:pStyle w:val="Heading2"/>
        <w:rPr>
          <w:ins w:id="60" w:author="aguthals" w:date="2013-02-14T09:33:00Z"/>
        </w:rPr>
      </w:pPr>
      <w:ins w:id="61" w:author="aguthals" w:date="2013-02-14T09:33:00Z">
        <w:r>
          <w:t>Clustering</w:t>
        </w:r>
      </w:ins>
    </w:p>
    <w:p w:rsidR="007B6145" w:rsidRDefault="007B6145" w:rsidP="007B6145">
      <w:pPr>
        <w:rPr>
          <w:ins w:id="62" w:author="aguthals" w:date="2013-02-14T09:33:00Z"/>
        </w:rPr>
      </w:pPr>
      <w:ins w:id="63" w:author="aguthals" w:date="2013-02-14T09:33:00Z">
        <w:r>
          <w:t>After merging CID/HCD/ETD spectra from the same precursor, merged spectra from the same peptide were clustered as well. Clustering of CID MS/MS spectra is typically done by MS-Cluster</w:t>
        </w:r>
        <w:r>
          <w:fldChar w:fldCharType="begin" w:fldLock="1"/>
        </w:r>
      </w:ins>
      <w:r>
        <w:instrText>ADDIN CSL_CITATION { "citationItems" : [ { "id" : "ITEM-1", "itemData" : { "abstract" : "Tandem mass spectrometry (MS/MS) experiments often generate redundant data sets containing multiple spectra of the same peptides. Clustering of MS/MS spectra takes advantage of this redundancy by identifying multiple spectra of the same peptide and replacing them with a single representative spectrum. Analyzing only representative spectra results in significant speed-up of MS/MS database searches. We present an efficient clustering approach for analyzing large MS/MS data sets (over 10 million spectra) with a capability to reduce the number of spectra submitted to further analysis by an order of magnitude. The MS/MS database search of clustered spectra results in fewer spurious hits to the database and increases number of peptide identifications as compared to regular nonclustered searches. Our open source software MS-Clustering is available for download at http://peptide.ucsd.edu or can be run online at http://proteomics.bioprojects.org/MassSpec.", "author" : [ { "dropping-particle" : "", "family" : "Frank", "given" : "Ari M", "non-dropping-particle" : "", "parse-names" : false, "suffix" : "" }, { "dropping-particle" : "", "family" : "Bandeira", "given" : "Nuno", "non-dropping-particle" : "", "parse-names" : false, "suffix" : "" }, { "dropping-particle" : "", "family" : "Shen", "given" : "Zhouxin", "non-dropping-particle" : "", "parse-names" : false, "suffix" : "" }, { "dropping-particle" : "", "family" : "Tanner", "given" : "Stephen", "non-dropping-particle" : "", "parse-names" : false, "suffix" : "" }, { "dropping-particle" : "", "family" : "Briggs", "given" : "Steven P", "non-dropping-particle" : "", "parse-names" : false, "suffix" : "" }, { "dropping-particle" : "", "family" : "Smith", "given" : "Richard D", "non-dropping-particle" : "", "parse-names" : false, "suffix" : "" }, { "dropping-particle" : "", "family" : "Pevzner", "given" : "Pavel A", "non-dropping-particle" : "", "parse-names" : false, "suffix" : "" } ], "container-title" : "Journal of Proteome Research", "id" : "ITEM-1", "issue" : "1", "issued" : { "date-parts" : [ [ "2008" ] ] }, "page" : "113-122", "publisher" : "NIH Public Access", "title" : "Clustering millions of tandem mass spectra.", "type" : "article-journal", "volume" : "7" }, "uris" : [ "http://www.mendeley.com/documents/?uuid=70be9441-6085-4894-af11-a74396614f86" ] } ], "mendeley" : { "previouslyFormattedCitation" : "&lt;sup&gt;4&lt;/sup&gt;" }, "properties" : { "noteIndex" : 0 }, "schema" : "https://github.com/citation-style-language/schema/raw/master/csl-citation.json" }</w:instrText>
      </w:r>
      <w:ins w:id="64" w:author="aguthals" w:date="2013-02-14T09:33:00Z">
        <w:r>
          <w:fldChar w:fldCharType="separate"/>
        </w:r>
      </w:ins>
      <w:r w:rsidRPr="007B6145">
        <w:rPr>
          <w:noProof/>
          <w:vertAlign w:val="superscript"/>
        </w:rPr>
        <w:t>4</w:t>
      </w:r>
      <w:ins w:id="65" w:author="aguthals" w:date="2013-02-14T09:33:00Z">
        <w:r>
          <w:fldChar w:fldCharType="end"/>
        </w:r>
        <w:r>
          <w:t xml:space="preserve"> before </w:t>
        </w:r>
        <w:proofErr w:type="spellStart"/>
        <w:r>
          <w:t>PepNovo</w:t>
        </w:r>
        <w:proofErr w:type="spellEnd"/>
        <w:r w:rsidRPr="00131FA7">
          <w:rPr>
            <w:vertAlign w:val="superscript"/>
          </w:rPr>
          <w:t>+</w:t>
        </w:r>
        <w:r>
          <w:t xml:space="preserve"> scoring, but here a different approach was adopted to handle any combination of CID/HCD/ETD PRM spectra, using a simplified version of the hierarchical clustering algorithm described by Frank et al</w:t>
        </w:r>
        <w:r>
          <w:fldChar w:fldCharType="begin" w:fldLock="1"/>
        </w:r>
      </w:ins>
      <w:r>
        <w:instrText>ADDIN CSL_CITATION { "citationItems" : [ { "id" : "ITEM-1", "itemData" : { "abstract" : "Tandem mass spectrometry (MS/MS) experiments often generate redundant data sets containing multiple spectra of the same peptides. Clustering of MS/MS spectra takes advantage of this redundancy by identifying multiple spectra of the same peptide and replacing them with a single representative spectrum. Analyzing only representative spectra results in significant speed-up of MS/MS database searches. We present an efficient clustering approach for analyzing large MS/MS data sets (over 10 million spectra) with a capability to reduce the number of spectra submitted to further analysis by an order of magnitude. The MS/MS database search of clustered spectra results in fewer spurious hits to the database and increases number of peptide identifications as compared to regular nonclustered searches. Our open source software MS-Clustering is available for download at http://peptide.ucsd.edu or can be run online at http://proteomics.bioprojects.org/MassSpec.", "author" : [ { "dropping-particle" : "", "family" : "Frank", "given" : "Ari M", "non-dropping-particle" : "", "parse-names" : false, "suffix" : "" }, { "dropping-particle" : "", "family" : "Bandeira", "given" : "Nuno", "non-dropping-particle" : "", "parse-names" : false, "suffix" : "" }, { "dropping-particle" : "", "family" : "Shen", "given" : "Zhouxin", "non-dropping-particle" : "", "parse-names" : false, "suffix" : "" }, { "dropping-particle" : "", "family" : "Tanner", "given" : "Stephen", "non-dropping-particle" : "", "parse-names" : false, "suffix" : "" }, { "dropping-particle" : "", "family" : "Briggs", "given" : "Steven P", "non-dropping-particle" : "", "parse-names" : false, "suffix" : "" }, { "dropping-particle" : "", "family" : "Smith", "given" : "Richard D", "non-dropping-particle" : "", "parse-names" : false, "suffix" : "" }, { "dropping-particle" : "", "family" : "Pevzner", "given" : "Pavel A", "non-dropping-particle" : "", "parse-names" : false, "suffix" : "" } ], "container-title" : "Journal of Proteome Research", "id" : "ITEM-1", "issue" : "1", "issued" : { "date-parts" : [ [ "2008" ] ] }, "page" : "113-122", "publisher" : "NIH Public Access", "title" : "Clustering millions of tandem mass spectra.", "type" : "article-journal", "volume" : "7" }, "uris" : [ "http://www.mendeley.com/documents/?uuid=70be9441-6085-4894-af11-a74396614f86" ] } ], "mendeley" : { "previouslyFormattedCitation" : "&lt;sup&gt;4&lt;/sup&gt;" }, "properties" : { "noteIndex" : 0 }, "schema" : "https://github.com/citation-style-language/schema/raw/master/csl-citation.json" }</w:instrText>
      </w:r>
      <w:ins w:id="66" w:author="aguthals" w:date="2013-02-14T09:33:00Z">
        <w:r>
          <w:fldChar w:fldCharType="separate"/>
        </w:r>
      </w:ins>
      <w:r w:rsidRPr="007B6145">
        <w:rPr>
          <w:noProof/>
          <w:vertAlign w:val="superscript"/>
        </w:rPr>
        <w:t>4</w:t>
      </w:r>
      <w:ins w:id="67" w:author="aguthals" w:date="2013-02-14T09:33:00Z">
        <w:r>
          <w:fldChar w:fldCharType="end"/>
        </w:r>
        <w:r>
          <w:t xml:space="preserve">. Initially, every set of CID, HCD, and/or ETD PRM spectra from the same precursor represented its own cluster </w:t>
        </w:r>
        <m:oMath>
          <m:r>
            <w:rPr>
              <w:rFonts w:ascii="Cambria Math" w:hAnsi="Cambria Math"/>
            </w:rPr>
            <m:t>C</m:t>
          </m:r>
        </m:oMath>
        <w:r>
          <w:t xml:space="preserve"> with </w:t>
        </w:r>
        <w:del w:id="68" w:author="Nuno Bandeira" w:date="2013-02-19T10:30:00Z">
          <w:r w:rsidDel="00CE60CD">
            <w:delText xml:space="preserve">separate </w:delText>
          </w:r>
        </w:del>
      </w:ins>
      <w:ins w:id="69" w:author="Nuno Bandeira" w:date="2013-02-19T10:31:00Z">
        <w:r w:rsidR="00CE60CD">
          <w:t>its</w:t>
        </w:r>
      </w:ins>
      <w:ins w:id="70" w:author="Nuno Bandeira" w:date="2013-02-19T10:30:00Z">
        <w:r w:rsidR="00CE60CD">
          <w:t xml:space="preserve"> </w:t>
        </w:r>
      </w:ins>
      <w:ins w:id="71" w:author="aguthals" w:date="2013-02-14T09:33:00Z">
        <w:r>
          <w:t xml:space="preserve">merged PRM spectrum </w:t>
        </w:r>
        <m:oMath>
          <m:r>
            <w:rPr>
              <w:rFonts w:ascii="Cambria Math" w:hAnsi="Cambria Math"/>
            </w:rPr>
            <m:t>S</m:t>
          </m:r>
        </m:oMath>
      </w:ins>
      <w:ins w:id="72" w:author="Nuno Bandeira" w:date="2013-02-19T10:31:00Z">
        <w:r w:rsidR="00CE60CD">
          <w:t xml:space="preserve"> (as described in the Methods section in the paper)</w:t>
        </w:r>
      </w:ins>
      <w:ins w:id="73" w:author="aguthals" w:date="2013-02-14T09:33:00Z">
        <w:r>
          <w:t xml:space="preserve">. Given a pair of </w:t>
        </w:r>
        <w:del w:id="74" w:author="Nuno Bandeira" w:date="2013-02-19T10:31:00Z">
          <w:r w:rsidDel="00CE60CD">
            <w:delText>merged</w:delText>
          </w:r>
        </w:del>
      </w:ins>
      <w:ins w:id="75" w:author="Nuno Bandeira" w:date="2013-02-19T10:31:00Z">
        <w:r w:rsidR="00CE60CD">
          <w:t>cluster</w:t>
        </w:r>
      </w:ins>
      <w:ins w:id="76" w:author="aguthals" w:date="2013-02-14T09:33:00Z">
        <w:r>
          <w:t xml:space="preserve"> PRM spectra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t xml:space="preserve"> from a pair of clusters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similarity between the clusters was evaluated as </w:t>
        </w:r>
        <m:oMath>
          <m:r>
            <w:rPr>
              <w:rFonts w:ascii="Cambria Math" w:hAnsi="Cambria Math"/>
            </w:rPr>
            <m:t>matchScore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 </w:t>
        </w:r>
        <m:oMath>
          <m:r>
            <w:rPr>
              <w:rFonts w:ascii="Cambria Math" w:hAnsi="Cambria Math"/>
            </w:rPr>
            <m:t>min</m:t>
          </m:r>
        </m:oMath>
        <w:r>
          <w:t xml:space="preserve">( matched PRM score in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/total PRM </w:t>
        </w:r>
        <w:r>
          <w:lastRenderedPageBreak/>
          <w:t xml:space="preserve">score in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 matched PRM score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/total PRM score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Given a threshold </w:t>
        </w:r>
        <w:r>
          <w:rPr>
            <w:rFonts w:cs="Times"/>
          </w:rPr>
          <w:t>η</w:t>
        </w:r>
        <w:r>
          <w:t>, the clustering procedure iterated over the following steps:</w:t>
        </w:r>
      </w:ins>
    </w:p>
    <w:p w:rsidR="007B6145" w:rsidRDefault="007B6145" w:rsidP="007B6145">
      <w:pPr>
        <w:pStyle w:val="ListParagraph"/>
        <w:numPr>
          <w:ilvl w:val="0"/>
          <w:numId w:val="1"/>
        </w:numPr>
        <w:rPr>
          <w:ins w:id="77" w:author="aguthals" w:date="2013-02-14T09:33:00Z"/>
        </w:rPr>
      </w:pPr>
      <w:ins w:id="78" w:author="aguthals" w:date="2013-02-14T09:33:00Z">
        <w:r>
          <w:t xml:space="preserve">Find all pairs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t xml:space="preserve"> with equal parent masses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(within 20 ppm parent mass tolerance) </w:t>
        </w:r>
        <w:proofErr w:type="gramStart"/>
        <w:r>
          <w:t xml:space="preserve">and </w:t>
        </w:r>
        <w:proofErr w:type="gramEnd"/>
        <m:oMath>
          <m:r>
            <w:rPr>
              <w:rFonts w:ascii="Cambria Math" w:hAnsi="Cambria Math"/>
            </w:rPr>
            <m:t>matchScore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r>
            <m:rPr>
              <m:sty m:val="p"/>
            </m:rPr>
            <w:rPr>
              <w:rFonts w:ascii="Cambria Math" w:hAnsi="Cambria Math" w:cs="Times"/>
            </w:rPr>
            <m:t>η</m:t>
          </m:r>
        </m:oMath>
        <w:r>
          <w:t>. If no pairs were found then exit.</w:t>
        </w:r>
      </w:ins>
    </w:p>
    <w:p w:rsidR="007B6145" w:rsidRDefault="007B6145" w:rsidP="007B6145">
      <w:pPr>
        <w:pStyle w:val="ListParagraph"/>
        <w:numPr>
          <w:ilvl w:val="0"/>
          <w:numId w:val="1"/>
        </w:numPr>
        <w:rPr>
          <w:ins w:id="79" w:author="aguthals" w:date="2013-02-14T09:33:00Z"/>
        </w:rPr>
      </w:pPr>
      <w:ins w:id="80" w:author="aguthals" w:date="2013-02-14T09:33:00Z">
        <w:r>
          <w:t xml:space="preserve">Initialize the set </w:t>
        </w:r>
        <m:oMath>
          <m:r>
            <w:rPr>
              <w:rFonts w:ascii="Cambria Math" w:hAnsi="Cambria Math"/>
            </w:rPr>
            <m:t>visited←∅</m:t>
          </m:r>
        </m:oMath>
      </w:ins>
    </w:p>
    <w:p w:rsidR="007B6145" w:rsidRDefault="007B6145" w:rsidP="007B6145">
      <w:pPr>
        <w:pStyle w:val="ListParagraph"/>
        <w:numPr>
          <w:ilvl w:val="0"/>
          <w:numId w:val="1"/>
        </w:numPr>
        <w:rPr>
          <w:ins w:id="81" w:author="aguthals" w:date="2013-02-14T09:33:00Z"/>
        </w:rPr>
      </w:pPr>
      <w:ins w:id="82" w:author="aguthals" w:date="2013-02-14T09:33:00Z">
        <w:r>
          <w:t xml:space="preserve">For each pair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in order of decreasing score </w:t>
        </w:r>
        <m:oMath>
          <m:r>
            <w:rPr>
              <w:rFonts w:ascii="Cambria Math" w:hAnsi="Cambria Math"/>
            </w:rPr>
            <m:t>matchScore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w:t>
        </w:r>
      </w:ins>
    </w:p>
    <w:p w:rsidR="007B6145" w:rsidRDefault="007B6145" w:rsidP="007B6145">
      <w:pPr>
        <w:pStyle w:val="ListParagraph"/>
        <w:numPr>
          <w:ilvl w:val="1"/>
          <w:numId w:val="1"/>
        </w:numPr>
        <w:rPr>
          <w:ins w:id="83" w:author="aguthals" w:date="2013-02-14T09:33:00Z"/>
        </w:rPr>
      </w:pPr>
      <w:ins w:id="84" w:author="aguthals" w:date="2013-02-14T09:33:00Z">
        <w:r>
          <w:t xml:space="preserve">if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∈visited∨</m:t>
          </m:r>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∈visited</m:t>
          </m:r>
        </m:oMath>
        <w:r>
          <w:t>, then continue</w:t>
        </w:r>
      </w:ins>
      <w:ins w:id="85" w:author="aguthals" w:date="2013-02-14T09:34:00Z">
        <w:r>
          <w:t xml:space="preserve"> to next pair</w:t>
        </w:r>
      </w:ins>
    </w:p>
    <w:p w:rsidR="007B6145" w:rsidRDefault="007B6145" w:rsidP="007B6145">
      <w:pPr>
        <w:pStyle w:val="ListParagraph"/>
        <w:numPr>
          <w:ilvl w:val="1"/>
          <w:numId w:val="1"/>
        </w:numPr>
        <w:rPr>
          <w:ins w:id="86" w:author="aguthals" w:date="2013-02-14T09:33:00Z"/>
        </w:rPr>
      </w:pPr>
      <w:ins w:id="87" w:author="aguthals" w:date="2013-02-14T09:33:00Z">
        <m:oMath>
          <m:r>
            <w:rPr>
              <w:rFonts w:ascii="Cambria Math" w:hAnsi="Cambria Math"/>
            </w:rPr>
            <m:t>visited←visited∪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ins>
    </w:p>
    <w:p w:rsidR="007B6145" w:rsidRDefault="00A92335" w:rsidP="007B6145">
      <w:pPr>
        <w:pStyle w:val="ListParagraph"/>
        <w:numPr>
          <w:ilvl w:val="1"/>
          <w:numId w:val="1"/>
        </w:numPr>
        <w:rPr>
          <w:ins w:id="88" w:author="aguthals" w:date="2013-02-14T09:33:00Z"/>
        </w:rPr>
      </w:pPr>
      <m:oMath>
        <m:sSub>
          <m:sSubPr>
            <m:ctrlPr>
              <w:ins w:id="89" w:author="aguthals" w:date="2013-02-14T09:33:00Z">
                <w:rPr>
                  <w:rFonts w:ascii="Cambria Math" w:hAnsi="Cambria Math"/>
                  <w:i/>
                </w:rPr>
              </w:ins>
            </m:ctrlPr>
          </m:sSubPr>
          <m:e>
            <w:ins w:id="90" w:author="aguthals" w:date="2013-02-14T09:33:00Z">
              <m:r>
                <w:rPr>
                  <w:rFonts w:ascii="Cambria Math" w:hAnsi="Cambria Math"/>
                </w:rPr>
                <m:t>C</m:t>
              </m:r>
            </w:ins>
          </m:e>
          <m:sub>
            <w:ins w:id="91" w:author="aguthals" w:date="2013-02-14T09:33:00Z">
              <m:r>
                <w:rPr>
                  <w:rFonts w:ascii="Cambria Math" w:hAnsi="Cambria Math"/>
                </w:rPr>
                <m:t>1</m:t>
              </m:r>
            </w:ins>
          </m:sub>
        </m:sSub>
        <w:ins w:id="92" w:author="aguthals" w:date="2013-02-14T09:33:00Z">
          <m:r>
            <w:rPr>
              <w:rFonts w:ascii="Cambria Math" w:hAnsi="Cambria Math"/>
            </w:rPr>
            <m:t>←</m:t>
          </m:r>
        </w:ins>
        <m:sSub>
          <m:sSubPr>
            <m:ctrlPr>
              <w:ins w:id="93" w:author="aguthals" w:date="2013-02-14T09:33:00Z">
                <w:rPr>
                  <w:rFonts w:ascii="Cambria Math" w:hAnsi="Cambria Math"/>
                  <w:i/>
                </w:rPr>
              </w:ins>
            </m:ctrlPr>
          </m:sSubPr>
          <m:e>
            <w:ins w:id="94" w:author="aguthals" w:date="2013-02-14T09:33:00Z">
              <m:r>
                <w:rPr>
                  <w:rFonts w:ascii="Cambria Math" w:hAnsi="Cambria Math"/>
                </w:rPr>
                <m:t>C</m:t>
              </m:r>
            </w:ins>
          </m:e>
          <m:sub>
            <w:ins w:id="95" w:author="aguthals" w:date="2013-02-14T09:33:00Z">
              <m:r>
                <w:rPr>
                  <w:rFonts w:ascii="Cambria Math" w:hAnsi="Cambria Math"/>
                </w:rPr>
                <m:t>1</m:t>
              </m:r>
            </w:ins>
          </m:sub>
        </m:sSub>
        <w:ins w:id="96" w:author="aguthals" w:date="2013-02-14T09:33:00Z">
          <m:r>
            <w:rPr>
              <w:rFonts w:ascii="Cambria Math" w:hAnsi="Cambria Math"/>
            </w:rPr>
            <m:t>∪</m:t>
          </m:r>
        </w:ins>
        <m:sSub>
          <m:sSubPr>
            <m:ctrlPr>
              <w:ins w:id="97" w:author="aguthals" w:date="2013-02-14T09:33:00Z">
                <w:rPr>
                  <w:rFonts w:ascii="Cambria Math" w:hAnsi="Cambria Math"/>
                  <w:i/>
                </w:rPr>
              </w:ins>
            </m:ctrlPr>
          </m:sSubPr>
          <m:e>
            <w:ins w:id="98" w:author="aguthals" w:date="2013-02-14T09:33:00Z">
              <m:r>
                <w:rPr>
                  <w:rFonts w:ascii="Cambria Math" w:hAnsi="Cambria Math"/>
                </w:rPr>
                <m:t>C</m:t>
              </m:r>
            </w:ins>
          </m:e>
          <m:sub>
            <w:ins w:id="99" w:author="aguthals" w:date="2013-02-14T09:33:00Z">
              <m:r>
                <w:rPr>
                  <w:rFonts w:ascii="Cambria Math" w:hAnsi="Cambria Math"/>
                </w:rPr>
                <m:t>2</m:t>
              </m:r>
            </w:ins>
          </m:sub>
        </m:sSub>
      </m:oMath>
    </w:p>
    <w:p w:rsidR="007B6145" w:rsidRPr="009026E8" w:rsidRDefault="007B6145" w:rsidP="007B6145">
      <w:pPr>
        <w:pStyle w:val="ListParagraph"/>
        <w:numPr>
          <w:ilvl w:val="1"/>
          <w:numId w:val="1"/>
        </w:numPr>
        <w:rPr>
          <w:ins w:id="100" w:author="aguthals" w:date="2013-02-14T09:33:00Z"/>
        </w:rPr>
      </w:pPr>
      <w:ins w:id="101" w:author="aguthals" w:date="2013-02-14T09:33:00Z">
        <w:r>
          <w:t xml:space="preserve">Remove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ins>
    </w:p>
    <w:p w:rsidR="007B6145" w:rsidRPr="009026E8" w:rsidRDefault="007B6145" w:rsidP="007B6145">
      <w:pPr>
        <w:pStyle w:val="ListParagraph"/>
        <w:numPr>
          <w:ilvl w:val="1"/>
          <w:numId w:val="1"/>
        </w:numPr>
        <w:rPr>
          <w:ins w:id="102" w:author="aguthals" w:date="2013-02-14T09:33:00Z"/>
        </w:rPr>
      </w:pPr>
      <w:commentRangeStart w:id="103"/>
      <w:ins w:id="104" w:author="aguthals" w:date="2013-02-14T09:33:00Z">
        <w:r>
          <w:t xml:space="preserve">Use </w:t>
        </w:r>
      </w:ins>
      <w:ins w:id="105" w:author="aguthals" w:date="2013-02-19T12:10:00Z">
        <w:r w:rsidR="002602BB">
          <w:t xml:space="preserve">steps 1-6 from </w:t>
        </w:r>
      </w:ins>
      <w:ins w:id="106" w:author="aguthals" w:date="2013-02-14T09:33:00Z">
        <w:r>
          <w:t>th</w:t>
        </w:r>
        <w:r w:rsidR="002602BB">
          <w:t>e CID/HCD/ETD merging procedure</w:t>
        </w:r>
        <w:r>
          <w:t xml:space="preserve"> to re-compute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from all unique CID/ETD and/or HCD/ETD pairs in </w:t>
        </w:r>
        <m:oMath>
          <m:sSub>
            <m:sSubPr>
              <m:ctrlPr>
                <w:rPr>
                  <w:rFonts w:ascii="Cambria Math" w:hAnsi="Cambria Math"/>
                  <w:i/>
                </w:rPr>
              </m:ctrlPr>
            </m:sSubPr>
            <m:e>
              <m:r>
                <w:rPr>
                  <w:rFonts w:ascii="Cambria Math" w:hAnsi="Cambria Math"/>
                </w:rPr>
                <m:t>C</m:t>
              </m:r>
            </m:e>
            <m:sub>
              <m:r>
                <w:rPr>
                  <w:rFonts w:ascii="Cambria Math" w:hAnsi="Cambria Math"/>
                </w:rPr>
                <m:t>1</m:t>
              </m:r>
            </m:sub>
          </m:sSub>
        </m:oMath>
      </w:ins>
      <w:commentRangeEnd w:id="103"/>
      <m:oMath>
        <m:r>
          <m:rPr>
            <m:sty m:val="p"/>
          </m:rPr>
          <w:rPr>
            <w:rStyle w:val="CommentReference"/>
          </w:rPr>
          <w:commentReference w:id="103"/>
        </m:r>
      </m:oMath>
    </w:p>
    <w:p w:rsidR="007B6145" w:rsidRPr="00C3275B" w:rsidRDefault="007B6145" w:rsidP="007B6145">
      <w:pPr>
        <w:pStyle w:val="ListParagraph"/>
        <w:numPr>
          <w:ilvl w:val="0"/>
          <w:numId w:val="1"/>
        </w:numPr>
        <w:rPr>
          <w:ins w:id="107" w:author="aguthals" w:date="2013-02-14T09:33:00Z"/>
        </w:rPr>
      </w:pPr>
      <w:ins w:id="108" w:author="aguthals" w:date="2013-02-14T09:33:00Z">
        <w:r>
          <w:t>Repeat from [1]</w:t>
        </w:r>
      </w:ins>
    </w:p>
    <w:p w:rsidR="007B6145" w:rsidRDefault="007B6145" w:rsidP="007B6145">
      <w:pPr>
        <w:pStyle w:val="TAMainText"/>
        <w:ind w:firstLine="0"/>
        <w:rPr>
          <w:ins w:id="109" w:author="aguthals" w:date="2013-02-14T09:33:00Z"/>
          <w:rFonts w:cs="Times"/>
        </w:rPr>
      </w:pPr>
      <w:ins w:id="110" w:author="aguthals" w:date="2013-02-14T09:33:00Z">
        <w:r>
          <w:rPr>
            <w:rFonts w:cs="Times"/>
          </w:rPr>
          <w:t>η was chosen to be conservative (</w:t>
        </w:r>
        <w:commentRangeStart w:id="111"/>
        <w:r>
          <w:rPr>
            <w:rFonts w:cs="Times"/>
          </w:rPr>
          <w:t>0.72</w:t>
        </w:r>
      </w:ins>
      <w:commentRangeEnd w:id="111"/>
      <w:r w:rsidR="00CE60CD">
        <w:rPr>
          <w:rStyle w:val="CommentReference"/>
        </w:rPr>
        <w:commentReference w:id="111"/>
      </w:r>
      <w:ins w:id="112" w:author="aguthals" w:date="2013-02-14T09:33:00Z">
        <w:r>
          <w:rPr>
            <w:rFonts w:cs="Times"/>
          </w:rPr>
          <w:t>) to avoid clustering spectra from different peptides, which could have introduced de novo sequencing errors in down-stream alignment/assembly steps (&gt;</w:t>
        </w:r>
        <w:bookmarkStart w:id="113" w:name="_GoBack"/>
        <w:bookmarkEnd w:id="113"/>
        <w:r>
          <w:rPr>
            <w:rFonts w:cs="Times"/>
          </w:rPr>
          <w:t xml:space="preserve">99% of all clusters containing </w:t>
        </w:r>
      </w:ins>
      <w:ins w:id="114" w:author="aguthals" w:date="2013-02-14T09:35:00Z">
        <w:r>
          <w:rPr>
            <w:rFonts w:cs="Times"/>
          </w:rPr>
          <w:t>two</w:t>
        </w:r>
      </w:ins>
      <w:ins w:id="115" w:author="aguthals" w:date="2013-02-14T09:33:00Z">
        <w:r>
          <w:rPr>
            <w:rFonts w:cs="Times"/>
          </w:rPr>
          <w:t xml:space="preserve"> or more triplets </w:t>
        </w:r>
      </w:ins>
      <w:ins w:id="116" w:author="aguthals" w:date="2013-02-19T12:11:00Z">
        <w:r w:rsidR="002602BB">
          <w:rPr>
            <w:rFonts w:cs="Times"/>
          </w:rPr>
          <w:t xml:space="preserve">that were </w:t>
        </w:r>
      </w:ins>
      <w:ins w:id="117" w:author="aguthals" w:date="2013-02-19T12:12:00Z">
        <w:r w:rsidR="002602BB">
          <w:rPr>
            <w:rFonts w:cs="Times"/>
          </w:rPr>
          <w:t>separately</w:t>
        </w:r>
      </w:ins>
      <w:ins w:id="118" w:author="aguthals" w:date="2013-02-19T12:11:00Z">
        <w:r w:rsidR="002602BB">
          <w:rPr>
            <w:rFonts w:cs="Times"/>
          </w:rPr>
          <w:t xml:space="preserve"> </w:t>
        </w:r>
      </w:ins>
      <w:ins w:id="119" w:author="aguthals" w:date="2013-02-14T09:33:00Z">
        <w:r>
          <w:rPr>
            <w:rFonts w:cs="Times"/>
          </w:rPr>
          <w:t xml:space="preserve">identified by MS-GFDB had all matching peptide IDs). When propagating MS-GFDB PSMs to compute sequencing accuracy, the representative peptide match for a given cluster was the most common over all identified </w:t>
        </w:r>
        <w:del w:id="120" w:author="Nuno Bandeira" w:date="2013-02-19T10:35:00Z">
          <w:r w:rsidDel="00CE60CD">
            <w:rPr>
              <w:rFonts w:cs="Times"/>
            </w:rPr>
            <w:delText>triplets</w:delText>
          </w:r>
        </w:del>
      </w:ins>
      <w:ins w:id="121" w:author="Nuno Bandeira" w:date="2013-02-19T10:35:00Z">
        <w:r w:rsidR="00CE60CD">
          <w:rPr>
            <w:rFonts w:cs="Times"/>
          </w:rPr>
          <w:t>spectra</w:t>
        </w:r>
      </w:ins>
      <w:ins w:id="122" w:author="aguthals" w:date="2013-02-14T09:33:00Z">
        <w:r>
          <w:rPr>
            <w:rFonts w:cs="Times"/>
          </w:rPr>
          <w:t xml:space="preserve"> (</w:t>
        </w:r>
        <w:del w:id="123" w:author="Nuno Bandeira" w:date="2013-02-19T10:35:00Z">
          <w:r w:rsidDel="00CE60CD">
            <w:rPr>
              <w:rFonts w:cs="Times"/>
            </w:rPr>
            <w:delText xml:space="preserve">or pairs if </w:delText>
          </w:r>
        </w:del>
        <w:r>
          <w:rPr>
            <w:rFonts w:cs="Times"/>
          </w:rPr>
          <w:t>CID</w:t>
        </w:r>
        <w:del w:id="124" w:author="Nuno Bandeira" w:date="2013-02-19T10:35:00Z">
          <w:r w:rsidDel="00CE60CD">
            <w:rPr>
              <w:rFonts w:cs="Times"/>
            </w:rPr>
            <w:delText>/</w:delText>
          </w:r>
        </w:del>
      </w:ins>
      <w:ins w:id="125" w:author="Nuno Bandeira" w:date="2013-02-19T10:35:00Z">
        <w:r w:rsidR="00CE60CD">
          <w:rPr>
            <w:rFonts w:cs="Times"/>
          </w:rPr>
          <w:t xml:space="preserve">, </w:t>
        </w:r>
      </w:ins>
      <w:ins w:id="126" w:author="aguthals" w:date="2013-02-14T09:33:00Z">
        <w:r>
          <w:rPr>
            <w:rFonts w:cs="Times"/>
          </w:rPr>
          <w:t>ETD</w:t>
        </w:r>
        <w:del w:id="127" w:author="Nuno Bandeira" w:date="2013-02-19T10:35:00Z">
          <w:r w:rsidDel="00CE60CD">
            <w:rPr>
              <w:rFonts w:cs="Times"/>
            </w:rPr>
            <w:delText>, HCD/ETD, or CID/</w:delText>
          </w:r>
        </w:del>
      </w:ins>
      <w:ins w:id="128" w:author="Nuno Bandeira" w:date="2013-02-19T10:35:00Z">
        <w:r w:rsidR="00CE60CD">
          <w:rPr>
            <w:rFonts w:cs="Times"/>
          </w:rPr>
          <w:t xml:space="preserve"> or </w:t>
        </w:r>
      </w:ins>
      <w:ins w:id="129" w:author="aguthals" w:date="2013-02-14T09:33:00Z">
        <w:r>
          <w:rPr>
            <w:rFonts w:cs="Times"/>
          </w:rPr>
          <w:t>HCD) in the cluster (ties were broken by selecting the PSM with the lowest FDR per peptide match).</w:t>
        </w:r>
      </w:ins>
    </w:p>
    <w:p w:rsidR="00B4205A" w:rsidDel="007B6145" w:rsidRDefault="00B4205A" w:rsidP="00B4205A">
      <w:pPr>
        <w:pStyle w:val="Heading1"/>
        <w:rPr>
          <w:del w:id="130" w:author="aguthals" w:date="2013-02-14T09:33:00Z"/>
        </w:rPr>
      </w:pPr>
      <w:del w:id="131" w:author="aguthals" w:date="2013-02-14T09:33:00Z">
        <w:r w:rsidRPr="00E37CE3" w:rsidDel="007B6145">
          <w:lastRenderedPageBreak/>
          <w:delText>Supplementary Material</w:delText>
        </w:r>
        <w:r w:rsidDel="007B6145">
          <w:delText>s</w:delText>
        </w:r>
      </w:del>
    </w:p>
    <w:p w:rsidR="00B4205A" w:rsidDel="007B6145" w:rsidRDefault="00B4205A" w:rsidP="00B4205A">
      <w:pPr>
        <w:pStyle w:val="Heading2"/>
        <w:rPr>
          <w:del w:id="132" w:author="aguthals" w:date="2013-02-14T09:33:00Z"/>
        </w:rPr>
      </w:pPr>
      <w:del w:id="133" w:author="aguthals" w:date="2013-02-14T09:33:00Z">
        <w:r w:rsidDel="007B6145">
          <w:delText>MS-GFDB Search Parameters For 6-protein Data</w:delText>
        </w:r>
      </w:del>
    </w:p>
    <w:p w:rsidR="00B4205A" w:rsidDel="007B6145" w:rsidRDefault="00B4205A" w:rsidP="00B4205A">
      <w:pPr>
        <w:rPr>
          <w:del w:id="134" w:author="aguthals" w:date="2013-02-14T09:33:00Z"/>
        </w:rPr>
      </w:pPr>
      <w:del w:id="135" w:author="aguthals" w:date="2013-02-14T09:33:00Z">
        <w:r w:rsidDel="007B6145">
          <w:delText xml:space="preserve">Raw MS/MS spectra from all digests except CNBr were searched with </w:delText>
        </w:r>
      </w:del>
      <w:del w:id="136" w:author="aguthals" w:date="2013-02-13T16:17:00Z">
        <w:r w:rsidDel="00D75B83">
          <w:delText xml:space="preserve">the </w:delText>
        </w:r>
      </w:del>
      <w:del w:id="137" w:author="aguthals" w:date="2013-02-14T09:33:00Z">
        <w:r w:rsidDel="007B6145">
          <w:delText>MS-GFDB</w:delText>
        </w:r>
        <w:r w:rsidR="00007B96" w:rsidDel="007B6145">
          <w:fldChar w:fldCharType="begin" w:fldLock="1"/>
        </w:r>
        <w:r w:rsidR="00D75B83" w:rsidDel="007B6145">
          <w:delInstrText>ADDIN CSL_CITATION { "citationItems" : [ { "id" : "ITEM-1", "itemData" : { "abstract" : "Recent emergence of new mass spectrometry techniques (e.g. electron transfer dissociation, ETD) and improved availability of additional proteases (e.g. Lys-N) for protein digestion in high-throughput experiments raised the challenge of designing new algorithms for interpreting the resulting new types of tandem mass (MS/MS) spectra. Traditional MS/MS database search algorithms such as SEQUEST and Mascot were originally designed for collision induced dissociation (CID) of tryptic peptides and are largely based on expert knowledge about fragmentation of tryptic peptides (rather than machine learning techniques) to design CID-specific scoring functions. As a result, the performance of these algorithms is suboptimal for new mass spectrometry technologies or nontryptic peptides. We recently proposed the generating function approach (MS-GF) for CID spectra of tryptic peptides. In this study, we extend MS-GF to automatically derive scoring parameters from a set of annotated MS/MS spectra of any type (e.g. CID, ETD, etc.), and present a new database search tool MS-GFDB based on MS-GF. We show that MS-GFDB outperforms Mascot for ETD spectra or peptides digested with Lys-N. For example, in the case of ETD spectra, the number of tryptic and Lys-N peptides identified by MS-GFDB increased by a factor of 2.7 and 2.6 as compared with Mascot. Moreover, even following a decade of Mascot developments for analyzing CID spectra of tryptic peptides, MS-GFDB (that is not particularly tailored for CID spectra or tryptic peptides) resulted in 28% increase over Mascot in the number of peptide identifications. Finally, we propose a statistical framework for analyzing multiple spectra from the same precursor (e.g. CID/ETD spectral pairs) and assigning p values to peptide-spectrum-spectrum matches.", "author" : [ { "dropping-particle" : "", "family" : "Kim", "given" : "Sangtae", "non-dropping-particle" : "", "parse-names" : false, "suffix" : "" }, { "dropping-particle" : "", "family" : "Mischerikow", "given" : "Nikolai", "non-dropping-particle" : "", "parse-names" : false, "suffix" : "" }, { "dropping-particle" : "", "family" : "Bandeira", "given" : "Nuno", "non-dropping-particle" : "", "parse-names" : false, "suffix" : "" }, { "dropping-particle" : "", "family" : "Navarro", "given" : "J Daniel", "non-dropping-particle" : "", "parse-names" : false, "suffix" : "" }, { "dropping-particle" : "", "family" : "Wich", "given" : "Louis", "non-dropping-particle" : "", "parse-names" : false, "suffix" : "" }, { "dropping-particle" : "", "family" : "Mohammed", "given" : "Shabaz", "non-dropping-particle" : "", "parse-names" : false, "suffix" : "" }, { "dropping-particle" : "", "family" : "Heck", "given" : "Albert J R", "non-dropping-particle" : "", "parse-names" : false, "suffix" : "" }, { "dropping-particle" : "", "family" : "Pevzner", "given" : "Pavel A", "non-dropping-particle" : "", "parse-names" : false, "suffix" : "" } ], "container-title" : "Molecular &amp; Cellular Proteomics", "id" : "ITEM-1", "issue" : "12", "issued" : { "date-parts" : [ [ "2010" ] ] }, "page" : "2840-2852", "title" : "The generating function of CID, ETD, and CID/ETD pairs of tandem mass spectra: applications to database search.", "type" : "article-journal", "volume" : "9" }, "uris" : [ "http://www.mendeley.com/documents/?uuid=a43eede2-4249-422c-9359-56ac04ded8a6" ] } ], "mendeley" : { "previouslyFormattedCitation" : "&lt;sup&gt;1&lt;/sup&gt;" }, "properties" : { "noteIndex" : 0 }, "schema" : "https://github.com/citation-style-language/schema/raw/master/csl-citation.json" }</w:delInstrText>
        </w:r>
        <w:r w:rsidR="00007B96" w:rsidDel="007B6145">
          <w:fldChar w:fldCharType="separate"/>
        </w:r>
        <w:r w:rsidR="00D75B83" w:rsidRPr="00D75B83" w:rsidDel="007B6145">
          <w:rPr>
            <w:noProof/>
            <w:vertAlign w:val="superscript"/>
          </w:rPr>
          <w:delText>1</w:delText>
        </w:r>
        <w:r w:rsidR="00007B96" w:rsidDel="007B6145">
          <w:fldChar w:fldCharType="end"/>
        </w:r>
        <w:r w:rsidDel="007B6145">
          <w:delText xml:space="preserve"> v7747 using following parameters: </w:delText>
        </w:r>
        <w:r w:rsidRPr="006063D2" w:rsidDel="007B6145">
          <w:delText xml:space="preserve">carbamidomethylation (+57 Da) protecting group, </w:delText>
        </w:r>
      </w:del>
      <w:del w:id="138" w:author="aguthals" w:date="2013-02-13T16:31:00Z">
        <w:r w:rsidRPr="006063D2" w:rsidDel="005B4969">
          <w:delText xml:space="preserve">1 </w:delText>
        </w:r>
      </w:del>
      <w:del w:id="139" w:author="aguthals" w:date="2013-02-14T09:33:00Z">
        <w:r w:rsidRPr="006063D2" w:rsidDel="007B6145">
          <w:delText xml:space="preserve">allowed </w:delText>
        </w:r>
        <w:r w:rsidRPr="006063D2" w:rsidDel="007B6145">
          <w:rPr>
            <w:vertAlign w:val="superscript"/>
          </w:rPr>
          <w:delText>13</w:delText>
        </w:r>
        <w:r w:rsidRPr="006063D2" w:rsidDel="007B6145">
          <w:delText>C,</w:delText>
        </w:r>
        <w:r w:rsidDel="007B6145">
          <w:delText xml:space="preserve"> </w:delText>
        </w:r>
        <w:r w:rsidDel="001659F0">
          <w:delText xml:space="preserve">1 </w:delText>
        </w:r>
        <w:r w:rsidDel="007B6145">
          <w:delText>allowed non-enzymatic termini, specific</w:delText>
        </w:r>
        <w:r w:rsidRPr="006063D2" w:rsidDel="007B6145">
          <w:delText xml:space="preserve"> protease</w:delText>
        </w:r>
        <w:r w:rsidDel="007B6145">
          <w:delText xml:space="preserve"> (Tyrp, </w:delText>
        </w:r>
      </w:del>
      <w:del w:id="140" w:author="aguthals" w:date="2013-02-13T16:17:00Z">
        <w:r w:rsidDel="00D75B83">
          <w:delText>CTryp</w:delText>
        </w:r>
      </w:del>
      <w:del w:id="141" w:author="aguthals" w:date="2013-02-14T09:33:00Z">
        <w:r w:rsidDel="007B6145">
          <w:delText xml:space="preserve">, LysC, GluC, AspN, or ArgC), </w:delText>
        </w:r>
        <w:r w:rsidRPr="006063D2" w:rsidDel="007B6145">
          <w:delText>high accuracy LTQ instrument ID</w:delText>
        </w:r>
        <w:r w:rsidDel="007B6145">
          <w:delText>, 30 ppm parent mass tolerance, and</w:delText>
        </w:r>
        <w:r w:rsidRPr="00FF0BB5" w:rsidDel="007B6145">
          <w:delText xml:space="preserve"> </w:delText>
        </w:r>
        <w:r w:rsidDel="007B6145">
          <w:delText xml:space="preserve">target-decoy turned on. Considered modifications were: M/W+16 (Oxidation), N-terminal Q-17 (Pyroglutamate formation), and N+1 (Deamidation). For the CNBr digest, the same parameters were used except the non-specific protease option was specified along with 2 allowed non-enzymatic termini. CNBr searches also </w:delText>
        </w:r>
        <w:r w:rsidR="000A2EB6" w:rsidDel="007B6145">
          <w:delText xml:space="preserve">optionally </w:delText>
        </w:r>
        <w:r w:rsidDel="007B6145">
          <w:delText>considered the known modifications M/V-30 (homoserine) and M/K-48 (homoserine lactone). The appropriate fragmentation methods were also set (pair and triplet searches invoked the “</w:delText>
        </w:r>
        <w:r w:rsidRPr="000916E5" w:rsidDel="007B6145">
          <w:delText>Merge spectra from the same precursor</w:delText>
        </w:r>
        <w:r w:rsidDel="007B6145">
          <w:delText>” parameter).</w:delText>
        </w:r>
      </w:del>
    </w:p>
    <w:p w:rsidR="00B4205A" w:rsidDel="007B6145" w:rsidRDefault="00B4205A" w:rsidP="00B4205A">
      <w:pPr>
        <w:pStyle w:val="TAMainText"/>
        <w:ind w:firstLine="0"/>
        <w:rPr>
          <w:del w:id="142" w:author="aguthals" w:date="2013-02-14T09:33:00Z"/>
          <w:rFonts w:eastAsiaTheme="majorEastAsia" w:cstheme="minorHAnsi"/>
        </w:rPr>
      </w:pPr>
      <w:del w:id="143" w:author="aguthals" w:date="2013-02-14T09:33:00Z">
        <w:r w:rsidDel="007B6145">
          <w:tab/>
        </w:r>
        <w:r w:rsidRPr="006063D2" w:rsidDel="007B6145">
          <w:delText xml:space="preserve">To accurately compute FDR for spectrum IDs, a large decoy database was appended to </w:delText>
        </w:r>
        <w:r w:rsidDel="007B6145">
          <w:delText>the small 6-protein database</w:delText>
        </w:r>
        <w:r w:rsidRPr="006063D2" w:rsidDel="007B6145">
          <w:delText xml:space="preserve">. </w:delText>
        </w:r>
        <w:r w:rsidDel="007B6145">
          <w:delText>The merged database consisted</w:delText>
        </w:r>
        <w:r w:rsidRPr="006063D2" w:rsidDel="007B6145">
          <w:delText xml:space="preserve"> of the reference sequences for the six target proteins, </w:delText>
        </w:r>
        <w:r w:rsidRPr="006063D2" w:rsidDel="007B6145">
          <w:rPr>
            <w:rFonts w:eastAsiaTheme="majorEastAsia" w:cstheme="minorHAnsi"/>
          </w:rPr>
          <w:delText>common laboratory contaminants, proteolytic enzymes used, and the full proteome of Drosophila melanogaster (including isoforms and excluding fragments) downloaded from the UniProt web site on July 16, 2010</w:delText>
        </w:r>
        <w:r w:rsidDel="007B6145">
          <w:rPr>
            <w:rFonts w:eastAsiaTheme="majorEastAsia" w:cstheme="minorHAnsi"/>
          </w:rPr>
          <w:fldChar w:fldCharType="begin" w:fldLock="1"/>
        </w:r>
        <w:r w:rsidR="00D75B83" w:rsidDel="007B6145">
          <w:rPr>
            <w:rFonts w:eastAsiaTheme="majorEastAsia" w:cstheme="minorHAnsi"/>
          </w:rPr>
          <w:delInstrText>ADDIN CSL_CITATION { "citationItems" : [ { "id" : "ITEM-1", "itemData" : { "abstract" : "The Universal Protein Resource (UniProt) provides the scientific community with a single, centralized, authoritative resource for protein sequences and functional information. Formed by uniting the Swiss-Prot, TrEMBL and PIR protein database activities, the UniProt consortium produces three layers of protein sequence databases: the UniProt Archive (UniParc), the UniProt Knowledgebase (UniProt) and the UniProt Reference (UniRef) databases. The UniProt Knowledgebase is a comprehensive, fully classified, richly and accurately annotated protein sequence knowledgebase with extensive cross-references. This centrepiece consists of two sections: UniProt/Swiss-Prot, with fully, manually curated entries; and UniProt/TrEMBL, enriched with automated classification and annotation. During 2004, tens of thousands of Knowledgebase records got manually annotated or updated; we introduced a new comment line topic: TOXIC DOSE to store information on the acute toxicity of a toxin; the UniProt keyword list got augmented by additional keywords; we improved the documentation of the keywords and are continuously overhauling and standardizing the annotation of post-translational modifications. Furthermore, we introduced a new documentation file of the strains and their synonyms. Many new database cross-references were introduced and we started to make use of Digital Object Identifiers. We also achieved in collaboration with the Macromolecular Structure Database group at EBI an improved integration with structural databases by residue level mapping of sequences from the Protein Data Bank entries onto corresponding UniProt entries. For convenient sequence searches we provide the UniRef non-redundant sequence databases. The comprehensive UniParc database stores the complete body of publicly available protein sequence data. The UniProt databases can be accessed online (http://www.uniprot.org) or downloaded in several formats (ftp://ftp.uniprot.org/pub). New releases are published every two weeks.", "author" : [ { "dropping-particle" : "", "family" : "Bairoch", "given" : "Amos", "non-dropping-particle" : "", "parse-names" : false, "suffix" : "" }, { "dropping-particle" : "", "family" : "Apweiler", "given" : "Rolf", "non-dropping-particle" : "", "parse-names" : false, "suffix" : "" }, { "dropping-particle" : "", "family" : "Wu", "given" : "Cathy H", "non-dropping-particle" : "", "parse-names" : false, "suffix" : "" }, { "dropping-particle" : "", "family" : "Barker", "given" : "Winona C", "non-dropping-particle" : "", "parse-names" : false, "suffix" : "" }, { "dropping-particle" : "", "family" : "Boeckmann", "given" : "Brigitte", "non-dropping-particle" : "", "parse-names" : false, "suffix" : "" }, { "dropping-particle" : "", "family" : "Ferro", "given" : "Serenella", "non-dropping-particle" : "", "parse-names" : false, "suffix" : "" }, { "dropping-particle" : "", "family" : "Gasteiger", "given" : "Elisabeth", "non-dropping-particle" : "", "parse-names" : false, "suffix" : "" }, { "dropping-particle" : "", "family" : "Huang", "given" : "Hongzhan", "non-dropping-particle" : "", "parse-names" : false, "suffix" : "" }, { "dropping-particle" : "", "family" : "Lopez", "given" : "Rodrigo", "non-dropping-particle" : "", "parse-names" : false, "suffix" : "" }, { "dropping-particle" : "", "family" : "Magrane", "given" : "Michele", "non-dropping-particle" : "", "parse-names" : false, "suffix" : "" }, { "dropping-particle" : "", "family" : "Martin", "given" : "Maria J", "non-dropping-particle" : "", "parse-names" : false, "suffix" : "" }, { "dropping-particle" : "", "family" : "Natale", "given" : "Darren A", "non-dropping-particle" : "", "parse-names" : false, "suffix" : "" }, { "dropping-particle" : "", "family" : "O'Donovan", "given" : "Claire", "non-dropping-particle" : "", "parse-names" : false, "suffix" : "" }, { "dropping-particle" : "", "family" : "Redaschi", "given" : "Nicole", "non-dropping-particle" : "", "parse-names" : false, "suffix" : "" }, { "dropping-particle" : "", "family" : "Yeh", "given" : "Lai-Su L", "non-dropping-particle" : "", "parse-names" : false, "suffix" : "" } ], "container-title" : "Nucleic Acids Research", "id" : "ITEM-1", "issue" : "Database issue", "issued" : { "date-parts" : [ [ "2008" ] ] }, "page" : "D190-D195", "publisher" : "Oxford University Press", "title" : "The Universal Protein Resource (UniProt)", "type" : "article-journal", "volume" : "35" }, "uris" : [ "http://www.mendeley.com/documents/?uuid=eded9054-c9ec-4f19-9388-e7e8dc5f14d1" ] } ], "mendeley" : { "previouslyFormattedCitation" : "&lt;sup&gt;2&lt;/sup&gt;" }, "properties" : { "noteIndex" : 0 }, "schema" : "https://github.com/citation-style-language/schema/raw/master/csl-citation.json" }</w:delInstrText>
        </w:r>
        <w:r w:rsidDel="007B6145">
          <w:rPr>
            <w:rFonts w:eastAsiaTheme="majorEastAsia" w:cstheme="minorHAnsi"/>
          </w:rPr>
          <w:fldChar w:fldCharType="separate"/>
        </w:r>
        <w:r w:rsidR="00D75B83" w:rsidRPr="00D75B83" w:rsidDel="007B6145">
          <w:rPr>
            <w:rFonts w:eastAsiaTheme="majorEastAsia" w:cstheme="minorHAnsi"/>
            <w:noProof/>
            <w:vertAlign w:val="superscript"/>
          </w:rPr>
          <w:delText>2</w:delText>
        </w:r>
        <w:r w:rsidDel="007B6145">
          <w:rPr>
            <w:rFonts w:eastAsiaTheme="majorEastAsia" w:cstheme="minorHAnsi"/>
          </w:rPr>
          <w:fldChar w:fldCharType="end"/>
        </w:r>
        <w:r w:rsidDel="007B6145">
          <w:rPr>
            <w:rFonts w:eastAsiaTheme="majorEastAsia" w:cstheme="minorHAnsi"/>
          </w:rPr>
          <w:delText>. S</w:delText>
        </w:r>
        <w:r w:rsidRPr="006063D2" w:rsidDel="007B6145">
          <w:rPr>
            <w:rFonts w:cstheme="minorHAnsi"/>
          </w:rPr>
          <w:delText>pectra were then separated by precursor charge (2, 3, and 4 or greater) and filtered by 1% spectrum-level FDR where any hit to a Drosophila sequence was considered a false positive.</w:delText>
        </w:r>
      </w:del>
    </w:p>
    <w:p w:rsidR="00B4205A" w:rsidDel="007B6145" w:rsidRDefault="00B4205A" w:rsidP="00B4205A">
      <w:pPr>
        <w:pStyle w:val="Heading2"/>
        <w:rPr>
          <w:del w:id="144" w:author="aguthals" w:date="2013-02-14T09:33:00Z"/>
        </w:rPr>
      </w:pPr>
      <w:del w:id="145" w:author="aguthals" w:date="2013-02-14T09:33:00Z">
        <w:r w:rsidRPr="00DC6306" w:rsidDel="007B6145">
          <w:delText>PepNovo+ Training Procedure</w:delText>
        </w:r>
        <w:r w:rsidDel="007B6145">
          <w:delText>s</w:delText>
        </w:r>
      </w:del>
    </w:p>
    <w:p w:rsidR="00721D63" w:rsidDel="007B6145" w:rsidRDefault="00CF2403" w:rsidP="00721D63">
      <w:pPr>
        <w:pStyle w:val="TAMainText"/>
        <w:ind w:firstLine="0"/>
        <w:rPr>
          <w:ins w:id="146" w:author="Karl Clauser" w:date="2012-08-17T15:47:00Z"/>
          <w:del w:id="147" w:author="aguthals" w:date="2013-02-14T09:33:00Z"/>
        </w:rPr>
      </w:pPr>
      <w:ins w:id="148" w:author="Karl Clauser" w:date="2012-08-20T11:06:00Z">
        <w:del w:id="149" w:author="aguthals" w:date="2013-02-14T09:33:00Z">
          <w:r w:rsidDel="007B6145">
            <w:delText>H</w:delText>
          </w:r>
        </w:del>
      </w:ins>
      <w:ins w:id="150" w:author="Karl Clauser" w:date="2012-08-17T15:38:00Z">
        <w:del w:id="151" w:author="aguthals" w:date="2013-02-14T09:33:00Z">
          <w:r w:rsidR="00721D63" w:rsidDel="007B6145">
            <w:delText xml:space="preserve">igh resolution ETD and HCD </w:delText>
          </w:r>
        </w:del>
      </w:ins>
      <w:ins w:id="152" w:author="Karl Clauser" w:date="2012-08-17T15:39:00Z">
        <w:del w:id="153" w:author="aguthals" w:date="2013-02-14T09:33:00Z">
          <w:r w:rsidR="00721D63" w:rsidDel="007B6145">
            <w:delText xml:space="preserve">data </w:delText>
          </w:r>
        </w:del>
      </w:ins>
      <w:ins w:id="154" w:author="Karl Clauser" w:date="2012-08-20T11:06:00Z">
        <w:del w:id="155" w:author="aguthals" w:date="2013-02-14T09:33:00Z">
          <w:r w:rsidDel="007B6145">
            <w:delText xml:space="preserve">were </w:delText>
          </w:r>
        </w:del>
      </w:ins>
      <w:ins w:id="156" w:author="Karl Clauser" w:date="2012-08-17T15:39:00Z">
        <w:del w:id="157" w:author="aguthals" w:date="2013-02-14T09:33:00Z">
          <w:r w:rsidR="00721D63" w:rsidDel="007B6145">
            <w:delText>generated</w:delText>
          </w:r>
        </w:del>
      </w:ins>
      <w:ins w:id="158" w:author="Karl Clauser" w:date="2012-08-17T15:38:00Z">
        <w:del w:id="159" w:author="aguthals" w:date="2013-02-14T09:33:00Z">
          <w:r w:rsidR="00721D63" w:rsidDel="007B6145">
            <w:delText xml:space="preserve"> </w:delText>
          </w:r>
        </w:del>
      </w:ins>
      <w:ins w:id="160" w:author="Karl Clauser" w:date="2012-08-17T15:39:00Z">
        <w:del w:id="161" w:author="aguthals" w:date="2013-02-14T09:33:00Z">
          <w:r w:rsidR="00721D63" w:rsidDel="007B6145">
            <w:delText>in conjunction with</w:delText>
          </w:r>
        </w:del>
        <w:del w:id="162" w:author="aguthals" w:date="2013-02-13T16:22:00Z">
          <w:r w:rsidR="00721D63" w:rsidDel="00D75B83">
            <w:delText xml:space="preserve"> </w:delText>
          </w:r>
        </w:del>
      </w:ins>
      <w:ins w:id="163" w:author="Karl Clauser" w:date="2012-08-17T15:38:00Z">
        <w:del w:id="164" w:author="aguthals" w:date="2013-02-14T09:33:00Z">
          <w:r w:rsidR="00721D63" w:rsidDel="007B6145">
            <w:delText xml:space="preserve"> </w:delText>
          </w:r>
        </w:del>
      </w:ins>
      <w:ins w:id="165" w:author="Karl Clauser" w:date="2012-08-20T11:06:00Z">
        <w:del w:id="166" w:author="aguthals" w:date="2013-02-14T09:33:00Z">
          <w:r w:rsidDel="007B6145">
            <w:delText xml:space="preserve">the </w:delText>
          </w:r>
        </w:del>
      </w:ins>
      <w:ins w:id="167" w:author="Karl Clauser" w:date="2012-08-17T15:38:00Z">
        <w:del w:id="168" w:author="aguthals" w:date="2013-02-14T09:33:00Z">
          <w:r w:rsidR="00721D63" w:rsidDel="007B6145">
            <w:delText xml:space="preserve">2011 ABRF-iPRG </w:delText>
          </w:r>
        </w:del>
      </w:ins>
      <w:ins w:id="169" w:author="Karl Clauser" w:date="2012-08-17T15:40:00Z">
        <w:del w:id="170" w:author="aguthals" w:date="2013-02-14T09:33:00Z">
          <w:r w:rsidDel="007B6145">
            <w:delText xml:space="preserve">study </w:delText>
          </w:r>
        </w:del>
      </w:ins>
      <w:ins w:id="171" w:author="Karl Clauser" w:date="2012-08-20T11:06:00Z">
        <w:del w:id="172" w:author="aguthals" w:date="2013-02-14T09:33:00Z">
          <w:r w:rsidDel="007B6145">
            <w:delText>on</w:delText>
          </w:r>
        </w:del>
      </w:ins>
      <w:ins w:id="173" w:author="Karl Clauser" w:date="2012-08-17T15:40:00Z">
        <w:del w:id="174" w:author="aguthals" w:date="2013-02-14T09:33:00Z">
          <w:r w:rsidR="00721D63" w:rsidDel="007B6145">
            <w:delText xml:space="preserve"> </w:delText>
          </w:r>
        </w:del>
      </w:ins>
      <w:ins w:id="175" w:author="Karl Clauser" w:date="2012-08-17T15:37:00Z">
        <w:del w:id="176" w:author="aguthals" w:date="2013-02-14T09:33:00Z">
          <w:r w:rsidR="00721D63" w:rsidDel="007B6145">
            <w:delText xml:space="preserve">SCX fractions </w:delText>
          </w:r>
        </w:del>
      </w:ins>
      <w:ins w:id="177" w:author="Karl Clauser" w:date="2012-08-20T11:05:00Z">
        <w:del w:id="178" w:author="aguthals" w:date="2013-02-14T09:33:00Z">
          <w:r w:rsidDel="007B6145">
            <w:delText xml:space="preserve">from </w:delText>
          </w:r>
        </w:del>
      </w:ins>
      <w:ins w:id="179" w:author="Karl Clauser" w:date="2012-08-17T15:40:00Z">
        <w:del w:id="180" w:author="aguthals" w:date="2013-02-14T09:33:00Z">
          <w:r w:rsidR="00721D63" w:rsidRPr="00721D63" w:rsidDel="007B6145">
            <w:delText>the Lys-C digest of a yeast lysate</w:delText>
          </w:r>
        </w:del>
      </w:ins>
      <w:ins w:id="181" w:author="Karl Clauser" w:date="2012-08-17T15:56:00Z">
        <w:del w:id="182" w:author="aguthals" w:date="2013-02-14T09:33:00Z">
          <w:r w:rsidR="00721D63" w:rsidDel="007B6145">
            <w:delText xml:space="preserve">. </w:delText>
          </w:r>
        </w:del>
      </w:ins>
      <w:ins w:id="183" w:author="Karl Clauser" w:date="2012-08-20T10:59:00Z">
        <w:del w:id="184" w:author="aguthals" w:date="2013-02-14T09:33:00Z">
          <w:r w:rsidRPr="00481127" w:rsidDel="007B6145">
            <w:rPr>
              <w:rFonts w:eastAsiaTheme="majorEastAsia"/>
              <w:bCs/>
              <w:szCs w:val="24"/>
              <w:rPrChange w:id="185" w:author="aguthals" w:date="2012-11-07T16:15:00Z">
                <w:rPr>
                  <w:rFonts w:eastAsiaTheme="majorEastAsia"/>
                  <w:bCs/>
                  <w:color w:val="1F497D"/>
                  <w:szCs w:val="24"/>
                </w:rPr>
              </w:rPrChange>
            </w:rPr>
            <w:delText xml:space="preserve">Aliquots from fractions 9-12 </w:delText>
          </w:r>
          <w:r w:rsidRPr="00481127" w:rsidDel="007B6145">
            <w:rPr>
              <w:rFonts w:eastAsiaTheme="majorEastAsia"/>
              <w:bCs/>
              <w:szCs w:val="24"/>
              <w:rPrChange w:id="186" w:author="aguthals" w:date="2012-11-07T16:15:00Z">
                <w:rPr>
                  <w:rFonts w:eastAsiaTheme="majorEastAsia"/>
                  <w:bCs/>
                  <w:color w:val="1F497D"/>
                  <w:szCs w:val="24"/>
                </w:rPr>
              </w:rPrChange>
            </w:rPr>
            <w:lastRenderedPageBreak/>
            <w:delText xml:space="preserve">were used </w:delText>
          </w:r>
        </w:del>
        <w:del w:id="187" w:author="aguthals" w:date="2013-02-13T16:20:00Z">
          <w:r w:rsidRPr="00481127" w:rsidDel="00D75B83">
            <w:rPr>
              <w:rFonts w:eastAsiaTheme="majorEastAsia"/>
              <w:bCs/>
              <w:szCs w:val="24"/>
              <w:rPrChange w:id="188" w:author="aguthals" w:date="2012-11-07T16:15:00Z">
                <w:rPr>
                  <w:rFonts w:eastAsiaTheme="majorEastAsia"/>
                  <w:bCs/>
                  <w:color w:val="1F497D"/>
                  <w:szCs w:val="24"/>
                </w:rPr>
              </w:rPrChange>
            </w:rPr>
            <w:delText>in the study presented here</w:delText>
          </w:r>
        </w:del>
        <w:del w:id="189" w:author="aguthals" w:date="2013-02-14T09:33:00Z">
          <w:r w:rsidRPr="00481127" w:rsidDel="007B6145">
            <w:rPr>
              <w:rFonts w:eastAsiaTheme="majorEastAsia"/>
              <w:bCs/>
              <w:szCs w:val="24"/>
              <w:rPrChange w:id="190" w:author="aguthals" w:date="2012-11-07T16:15:00Z">
                <w:rPr>
                  <w:rFonts w:eastAsiaTheme="majorEastAsia"/>
                  <w:bCs/>
                  <w:color w:val="1F497D"/>
                  <w:szCs w:val="24"/>
                </w:rPr>
              </w:rPrChange>
            </w:rPr>
            <w:delText xml:space="preserve">. An aliquot of fraction 10 was used in the 2011 ABRF-iPRG study. </w:delText>
          </w:r>
        </w:del>
      </w:ins>
      <w:ins w:id="191" w:author="Karl Clauser" w:date="2012-08-17T15:56:00Z">
        <w:del w:id="192" w:author="aguthals" w:date="2013-02-14T09:33:00Z">
          <w:r w:rsidR="00721D63" w:rsidRPr="00481127" w:rsidDel="007B6145">
            <w:delText>The data</w:delText>
          </w:r>
        </w:del>
      </w:ins>
      <w:ins w:id="193" w:author="Karl Clauser" w:date="2012-08-17T15:40:00Z">
        <w:del w:id="194" w:author="aguthals" w:date="2013-02-14T09:33:00Z">
          <w:r w:rsidR="00721D63" w:rsidRPr="00481127" w:rsidDel="007B6145">
            <w:delText xml:space="preserve"> wer</w:delText>
          </w:r>
          <w:r w:rsidR="00721D63" w:rsidDel="007B6145">
            <w:delText>e obtained on the same instrument as the 6 p</w:delText>
          </w:r>
          <w:r w:rsidDel="007B6145">
            <w:delText xml:space="preserve">rotein mixture data set. </w:delText>
          </w:r>
        </w:del>
      </w:ins>
      <w:ins w:id="195" w:author="Karl Clauser" w:date="2012-08-20T10:56:00Z">
        <w:del w:id="196" w:author="aguthals" w:date="2013-02-14T09:33:00Z">
          <w:r w:rsidDel="007B6145">
            <w:delText>T</w:delText>
          </w:r>
        </w:del>
      </w:ins>
      <w:ins w:id="197" w:author="Karl Clauser" w:date="2012-08-17T15:40:00Z">
        <w:del w:id="198" w:author="aguthals" w:date="2013-02-14T09:33:00Z">
          <w:r w:rsidR="00721D63" w:rsidDel="007B6145">
            <w:delText xml:space="preserve">he iPRG dataset was collected with the same </w:delText>
          </w:r>
        </w:del>
      </w:ins>
      <w:ins w:id="199" w:author="Karl Clauser" w:date="2012-08-17T15:42:00Z">
        <w:del w:id="200" w:author="aguthals" w:date="2013-02-14T09:33:00Z">
          <w:r w:rsidR="00721D63" w:rsidDel="007B6145">
            <w:delText xml:space="preserve">mass spectrometer </w:delText>
          </w:r>
        </w:del>
      </w:ins>
      <w:ins w:id="201" w:author="Karl Clauser" w:date="2012-08-17T15:40:00Z">
        <w:del w:id="202" w:author="aguthals" w:date="2013-02-14T09:33:00Z">
          <w:r w:rsidR="00721D63" w:rsidDel="007B6145">
            <w:delText>parameters</w:delText>
          </w:r>
        </w:del>
      </w:ins>
      <w:ins w:id="203" w:author="Karl Clauser" w:date="2012-08-17T15:42:00Z">
        <w:del w:id="204" w:author="aguthals" w:date="2013-02-14T09:33:00Z">
          <w:r w:rsidR="00721D63" w:rsidDel="007B6145">
            <w:delText xml:space="preserve"> </w:delText>
          </w:r>
        </w:del>
      </w:ins>
      <w:ins w:id="205" w:author="Karl Clauser" w:date="2012-08-17T15:43:00Z">
        <w:del w:id="206" w:author="aguthals" w:date="2013-02-14T09:33:00Z">
          <w:r w:rsidR="00721D63" w:rsidDel="007B6145">
            <w:delText xml:space="preserve">described in the main methods section </w:delText>
          </w:r>
        </w:del>
      </w:ins>
      <w:ins w:id="207" w:author="Karl Clauser" w:date="2012-08-17T15:42:00Z">
        <w:del w:id="208" w:author="aguthals" w:date="2013-02-14T09:33:00Z">
          <w:r w:rsidR="00721D63" w:rsidDel="007B6145">
            <w:delText>except C</w:delText>
          </w:r>
        </w:del>
      </w:ins>
      <w:ins w:id="209" w:author="Karl Clauser" w:date="2012-08-17T15:43:00Z">
        <w:del w:id="210" w:author="aguthals" w:date="2013-02-14T09:33:00Z">
          <w:r w:rsidR="00721D63" w:rsidDel="007B6145">
            <w:delText>ID</w:delText>
          </w:r>
        </w:del>
      </w:ins>
      <w:ins w:id="211" w:author="Karl Clauser" w:date="2012-08-17T15:42:00Z">
        <w:del w:id="212" w:author="aguthals" w:date="2013-02-14T09:33:00Z">
          <w:r w:rsidR="00721D63" w:rsidDel="007B6145">
            <w:delText xml:space="preserve"> was not performed</w:delText>
          </w:r>
        </w:del>
      </w:ins>
      <w:ins w:id="213" w:author="Karl Clauser" w:date="2012-08-17T15:40:00Z">
        <w:del w:id="214" w:author="aguthals" w:date="2013-02-14T09:33:00Z">
          <w:r w:rsidR="00721D63" w:rsidDel="007B6145">
            <w:delText>,</w:delText>
          </w:r>
        </w:del>
      </w:ins>
      <w:ins w:id="215" w:author="Karl Clauser" w:date="2012-08-17T15:45:00Z">
        <w:del w:id="216" w:author="aguthals" w:date="2013-02-14T09:33:00Z">
          <w:r w:rsidR="00721D63" w:rsidDel="007B6145">
            <w:delText xml:space="preserve"> the top 6 precursors were fragmented, the dynamic exclusion time was </w:delText>
          </w:r>
        </w:del>
      </w:ins>
      <w:ins w:id="217" w:author="Karl Clauser" w:date="2012-08-17T15:47:00Z">
        <w:del w:id="218" w:author="aguthals" w:date="2013-02-14T09:33:00Z">
          <w:r w:rsidR="00721D63" w:rsidDel="007B6145">
            <w:delText>50 sec, and</w:delText>
          </w:r>
        </w:del>
      </w:ins>
      <w:ins w:id="219" w:author="Karl Clauser" w:date="2012-08-17T15:40:00Z">
        <w:del w:id="220" w:author="aguthals" w:date="2013-02-14T09:33:00Z">
          <w:r w:rsidR="00721D63" w:rsidDel="007B6145">
            <w:delText xml:space="preserve"> the instrument had not yet been up</w:delText>
          </w:r>
        </w:del>
      </w:ins>
      <w:ins w:id="221" w:author="Karl Clauser" w:date="2012-08-17T15:42:00Z">
        <w:del w:id="222" w:author="aguthals" w:date="2013-02-14T09:33:00Z">
          <w:r w:rsidR="00721D63" w:rsidDel="007B6145">
            <w:delText>g</w:delText>
          </w:r>
        </w:del>
      </w:ins>
      <w:ins w:id="223" w:author="Karl Clauser" w:date="2012-08-17T15:40:00Z">
        <w:del w:id="224" w:author="aguthals" w:date="2013-02-14T09:33:00Z">
          <w:r w:rsidR="00721D63" w:rsidDel="007B6145">
            <w:delText xml:space="preserve">raded to </w:delText>
          </w:r>
        </w:del>
      </w:ins>
      <w:ins w:id="225" w:author="Karl Clauser" w:date="2012-08-17T15:42:00Z">
        <w:del w:id="226" w:author="aguthals" w:date="2013-02-14T09:33:00Z">
          <w:r w:rsidR="00721D63" w:rsidDel="007B6145">
            <w:delText>the generation 2 ion optics.</w:delText>
          </w:r>
        </w:del>
      </w:ins>
      <w:ins w:id="227" w:author="Karl Clauser" w:date="2012-08-17T15:47:00Z">
        <w:del w:id="228" w:author="aguthals" w:date="2013-02-14T09:33:00Z">
          <w:r w:rsidR="00721D63" w:rsidDel="007B6145">
            <w:delText xml:space="preserve"> The LC gradient was also shallower</w:delText>
          </w:r>
        </w:del>
      </w:ins>
      <w:ins w:id="229" w:author="Karl Clauser" w:date="2012-08-17T15:48:00Z">
        <w:del w:id="230" w:author="aguthals" w:date="2013-02-14T09:33:00Z">
          <w:r w:rsidR="00721D63" w:rsidDel="007B6145">
            <w:delText xml:space="preserve">. </w:delText>
          </w:r>
          <w:r w:rsidR="00721D63" w:rsidRPr="00721D63" w:rsidDel="007B6145">
            <w:delText>The 133 min run time 0.1% formic acid/acetonitrile gradient eluted peptides with ~10-20 sec chromatographic peak widths using the following steps: load at 3%B; elute with 5-35%B in 90 min, elute with 35-90%B in 10 min; wash at 90%B for 9 min.</w:delText>
          </w:r>
        </w:del>
      </w:ins>
      <w:ins w:id="231" w:author="Karl Clauser" w:date="2012-08-17T15:53:00Z">
        <w:del w:id="232" w:author="aguthals" w:date="2013-02-14T09:33:00Z">
          <w:r w:rsidR="00721D63" w:rsidDel="007B6145">
            <w:delText xml:space="preserve"> </w:delText>
          </w:r>
        </w:del>
      </w:ins>
      <w:ins w:id="233" w:author="Karl Clauser" w:date="2012-08-20T11:04:00Z">
        <w:del w:id="234" w:author="aguthals" w:date="2013-02-14T09:33:00Z">
          <w:r w:rsidDel="007B6145">
            <w:rPr>
              <w:rFonts w:cs="Arial"/>
              <w:szCs w:val="24"/>
            </w:rPr>
            <w:delText xml:space="preserve">The original data files and a table detailing the LC gradient mass spectrometer acquisition </w:delText>
          </w:r>
          <w:r w:rsidRPr="00756E8B" w:rsidDel="007B6145">
            <w:rPr>
              <w:rFonts w:cs="Arial"/>
              <w:szCs w:val="24"/>
            </w:rPr>
            <w:delText xml:space="preserve">may be downloaded from </w:delText>
          </w:r>
          <w:r w:rsidDel="007B6145">
            <w:rPr>
              <w:rFonts w:eastAsiaTheme="majorEastAsia"/>
              <w:color w:val="1F497D"/>
              <w:szCs w:val="24"/>
            </w:rPr>
            <w:fldChar w:fldCharType="begin"/>
          </w:r>
          <w:r w:rsidDel="007B6145">
            <w:rPr>
              <w:rFonts w:eastAsiaTheme="majorEastAsia"/>
              <w:color w:val="1F497D"/>
              <w:szCs w:val="24"/>
            </w:rPr>
            <w:delInstrText xml:space="preserve"> HYPERLINK "</w:delInstrText>
          </w:r>
          <w:r w:rsidRPr="00CF2403" w:rsidDel="007B6145">
            <w:rPr>
              <w:rFonts w:eastAsiaTheme="majorEastAsia"/>
              <w:color w:val="1F497D"/>
              <w:szCs w:val="24"/>
            </w:rPr>
            <w:delInstrText>ftp://ftp.broadinstitute.org/distribution/proteomics/public_datasets/Guthals_JPR_2012.</w:delInstrText>
          </w:r>
          <w:r w:rsidDel="007B6145">
            <w:rPr>
              <w:rFonts w:eastAsiaTheme="majorEastAsia"/>
              <w:color w:val="1F497D"/>
              <w:szCs w:val="24"/>
            </w:rPr>
            <w:delInstrText xml:space="preserve">" </w:delInstrText>
          </w:r>
          <w:r w:rsidDel="007B6145">
            <w:rPr>
              <w:rFonts w:eastAsiaTheme="majorEastAsia"/>
              <w:color w:val="1F497D"/>
              <w:szCs w:val="24"/>
            </w:rPr>
            <w:fldChar w:fldCharType="separate"/>
          </w:r>
          <w:r w:rsidRPr="00CF2403" w:rsidDel="007B6145">
            <w:rPr>
              <w:rStyle w:val="Hyperlink"/>
              <w:rFonts w:eastAsiaTheme="majorEastAsia"/>
              <w:szCs w:val="24"/>
            </w:rPr>
            <w:delText>ftp://ftp.broadinstitute.org/distribution/proteomics/public_datasets/Guthals_JPR_2012.</w:delText>
          </w:r>
          <w:r w:rsidDel="007B6145">
            <w:rPr>
              <w:rFonts w:eastAsiaTheme="majorEastAsia"/>
              <w:color w:val="1F497D"/>
              <w:szCs w:val="24"/>
            </w:rPr>
            <w:fldChar w:fldCharType="end"/>
          </w:r>
        </w:del>
      </w:ins>
    </w:p>
    <w:p w:rsidR="00721D63" w:rsidDel="007B6145" w:rsidRDefault="00721D63" w:rsidP="00721D63">
      <w:pPr>
        <w:pStyle w:val="TAMainText"/>
        <w:ind w:firstLine="0"/>
        <w:rPr>
          <w:ins w:id="235" w:author="Karl Clauser" w:date="2012-08-17T15:47:00Z"/>
          <w:del w:id="236" w:author="aguthals" w:date="2013-02-14T09:33:00Z"/>
        </w:rPr>
      </w:pPr>
    </w:p>
    <w:p w:rsidR="00721D63" w:rsidRPr="00721D63" w:rsidDel="007B6145" w:rsidRDefault="00721D63" w:rsidP="00721D63">
      <w:pPr>
        <w:pStyle w:val="TAMainText"/>
        <w:ind w:firstLine="0"/>
        <w:rPr>
          <w:ins w:id="237" w:author="Karl Clauser" w:date="2012-08-17T15:32:00Z"/>
          <w:del w:id="238" w:author="aguthals" w:date="2013-02-14T09:33:00Z"/>
        </w:rPr>
      </w:pPr>
      <w:ins w:id="239" w:author="Karl Clauser" w:date="2012-08-17T15:42:00Z">
        <w:del w:id="240" w:author="aguthals" w:date="2013-02-14T09:33:00Z">
          <w:r w:rsidDel="007B6145">
            <w:delText xml:space="preserve"> </w:delText>
          </w:r>
        </w:del>
      </w:ins>
      <w:ins w:id="241" w:author="Karl Clauser" w:date="2012-08-17T15:32:00Z">
        <w:del w:id="242" w:author="aguthals" w:date="2013-02-14T09:33:00Z">
          <w:r w:rsidRPr="00721D63" w:rsidDel="007B6145">
            <w:delText>Yeast Cell Culture, lysis, Lys-C digestion, and SCX fractionation</w:delText>
          </w:r>
        </w:del>
        <w:del w:id="243" w:author="aguthals" w:date="2013-02-13T16:23:00Z">
          <w:r w:rsidRPr="00721D63" w:rsidDel="00D75B83">
            <w:delText xml:space="preserve"> </w:delText>
          </w:r>
        </w:del>
        <w:del w:id="244" w:author="aguthals" w:date="2013-02-14T09:33:00Z">
          <w:r w:rsidRPr="00721D63" w:rsidDel="007B6145">
            <w:delText>:</w:delText>
          </w:r>
        </w:del>
      </w:ins>
    </w:p>
    <w:p w:rsidR="00721D63" w:rsidDel="007B6145" w:rsidRDefault="00721D63" w:rsidP="00721D63">
      <w:pPr>
        <w:pStyle w:val="TAMainText"/>
        <w:ind w:firstLine="0"/>
        <w:rPr>
          <w:ins w:id="245" w:author="Karl Clauser" w:date="2012-08-17T16:02:00Z"/>
          <w:del w:id="246" w:author="aguthals" w:date="2013-02-14T09:33:00Z"/>
        </w:rPr>
      </w:pPr>
      <w:ins w:id="247" w:author="Karl Clauser" w:date="2012-08-17T15:32:00Z">
        <w:del w:id="248" w:author="aguthals" w:date="2013-02-14T09:33:00Z">
          <w:r w:rsidRPr="00721D63" w:rsidDel="007B6145">
            <w:tab/>
            <w:delText xml:space="preserve">The undigested Saccharomyces cerevisiae lysate, Reference Material (RM) 8323, was obtained from the National Institute of Standards and Technology (NIST) and is described at https://www-s.nist.gov/srmors/view_report.cfm?srm=8323.  The S. cerevisiae, strain BY4741, was grown at Boston Biochem Inc. (Cambridge, MA) in rich (yeast peptone dextrose) medium and harvested by continuous-flow centrifugation. The cell pellet was then washed twice with ice-cold water, and lysed by incubation with ice-cold trichloroacetic acid (10 mL/L) in water for 1 h at 4 °C. The precipitate was collected by centrifugation, washed twice with 100 mL/L water in acetone, and pelleted again. The lyophilized yeast lysate was homogenized at NIST through manual grinding. The ground yeast lysate powder was suspended in 50 mM ammonium bicarbonate containing 6 M urea, pH 7.85. After gently stirring at 5 ºC overnight, the yeast lysate </w:delText>
          </w:r>
          <w:r w:rsidRPr="00721D63" w:rsidDel="007B6145">
            <w:lastRenderedPageBreak/>
            <w:delText>solution was filtered through a 0.22 μm cellulose acetate filter. To remove urea from the yeast lysate solution, the solution was thoroughly dialyzed (6,000 Da to 8,000 Da cutoff) at 5 °C using 50 mM ammonium bicar</w:delText>
          </w:r>
          <w:r w:rsidDel="007B6145">
            <w:delText>bonate as the dialysis buffer.</w:delText>
          </w:r>
        </w:del>
      </w:ins>
    </w:p>
    <w:p w:rsidR="00721D63" w:rsidDel="007B6145" w:rsidRDefault="00721D63" w:rsidP="00721D63">
      <w:pPr>
        <w:pStyle w:val="TAMainText"/>
        <w:ind w:firstLine="720"/>
        <w:rPr>
          <w:ins w:id="249" w:author="Karl Clauser" w:date="2012-08-17T16:02:00Z"/>
          <w:del w:id="250" w:author="aguthals" w:date="2013-02-14T09:33:00Z"/>
        </w:rPr>
      </w:pPr>
      <w:ins w:id="251" w:author="Karl Clauser" w:date="2012-08-17T15:32:00Z">
        <w:del w:id="252" w:author="aguthals" w:date="2013-02-14T09:33:00Z">
          <w:r w:rsidRPr="00721D63" w:rsidDel="007B6145">
            <w:delText>The iPRG started with 200 ug of frozen yeast lysate and vacuum centrifuged to almost dryness, then resuspended in 6M Guanidine HCl / 25mM ammonium bicarbonate (AmBic), reduced with 2mM TCEP, then alkylated with 5mM iodoacetamide.  After diluting to 3M Guanidine HCl/25mM AmBic, 8ug LysC (Wako) was added for overnight digestion, then further diluted to 2M Guanidine HCl/25mM AmBic with an additional 4ug LysC (Roche) and digested overnight again.</w:delText>
          </w:r>
        </w:del>
      </w:ins>
    </w:p>
    <w:p w:rsidR="00721D63" w:rsidRPr="00721D63" w:rsidDel="00D75B83" w:rsidRDefault="00721D63" w:rsidP="00721D63">
      <w:pPr>
        <w:pStyle w:val="TAMainText"/>
        <w:ind w:firstLine="720"/>
        <w:rPr>
          <w:ins w:id="253" w:author="Karl Clauser" w:date="2012-08-17T16:02:00Z"/>
          <w:del w:id="254" w:author="aguthals" w:date="2013-02-13T16:24:00Z"/>
          <w:bCs/>
        </w:rPr>
      </w:pPr>
      <w:ins w:id="255" w:author="Karl Clauser" w:date="2012-08-17T16:02:00Z">
        <w:del w:id="256" w:author="aguthals" w:date="2013-02-14T09:33:00Z">
          <w:r w:rsidRPr="00721D63" w:rsidDel="007B6145">
            <w:rPr>
              <w:bCs/>
            </w:rPr>
            <w:delText>The Lys-C digest was desalted and fractionated by strong cation exchange (SCX) chromatography. The SCX separation was done using a Polysulfoethyl A column from PolyLC (200 x 2.1 mm, 5µm, pore size 200A), 13 peptide containing fractions were collected as the salt gradient went from 1-50% B in 40 min at 200 ul/min. Buffer A: 10mM ammonium formate, 25% acetonitrile, pH 3. Buffer B: 500mM ammonium formate, 25% acetonitrile, pH 6.8.</w:delText>
          </w:r>
        </w:del>
      </w:ins>
    </w:p>
    <w:p w:rsidR="00B4205A" w:rsidDel="007B6145" w:rsidRDefault="00B4205A" w:rsidP="00721D63">
      <w:pPr>
        <w:pStyle w:val="TAMainText"/>
        <w:ind w:firstLine="720"/>
        <w:rPr>
          <w:del w:id="257" w:author="aguthals" w:date="2013-02-14T09:33:00Z"/>
        </w:rPr>
      </w:pPr>
      <w:del w:id="258" w:author="aguthals" w:date="2013-02-14T09:33:00Z">
        <w:r w:rsidDel="007B6145">
          <w:delText xml:space="preserve">&lt;Karl inserts brief description of </w:delText>
        </w:r>
        <w:r w:rsidRPr="00D0470E" w:rsidDel="007B6145">
          <w:rPr>
            <w:rFonts w:cs="Times"/>
          </w:rPr>
          <w:delText xml:space="preserve">Askenazi </w:delText>
        </w:r>
        <w:r w:rsidDel="007B6145">
          <w:rPr>
            <w:rFonts w:cs="Times"/>
          </w:rPr>
          <w:delText>et al data&gt;</w:delText>
        </w:r>
      </w:del>
    </w:p>
    <w:p w:rsidR="00B4205A" w:rsidDel="007B6145" w:rsidRDefault="00B4205A">
      <w:pPr>
        <w:pStyle w:val="TAMainText"/>
        <w:ind w:firstLine="720"/>
        <w:rPr>
          <w:del w:id="259" w:author="aguthals" w:date="2013-02-14T09:33:00Z"/>
        </w:rPr>
        <w:pPrChange w:id="260" w:author="aguthals" w:date="2013-02-13T16:24:00Z">
          <w:pPr>
            <w:pStyle w:val="TAMainText"/>
            <w:ind w:firstLine="0"/>
          </w:pPr>
        </w:pPrChange>
      </w:pPr>
      <w:del w:id="261" w:author="aguthals" w:date="2013-02-14T09:33:00Z">
        <w:r w:rsidDel="007B6145">
          <w:delText xml:space="preserve">A total of </w:delText>
        </w:r>
        <w:r w:rsidRPr="0000702B" w:rsidDel="007B6145">
          <w:delText>9</w:delText>
        </w:r>
        <w:r w:rsidDel="007B6145">
          <w:delText>,</w:delText>
        </w:r>
        <w:r w:rsidRPr="0000702B" w:rsidDel="007B6145">
          <w:delText xml:space="preserve">857 </w:delText>
        </w:r>
        <w:r w:rsidDel="007B6145">
          <w:delText>charge 2 PSMs (</w:delText>
        </w:r>
        <w:r w:rsidRPr="00A17371" w:rsidDel="007B6145">
          <w:delText>8</w:delText>
        </w:r>
        <w:r w:rsidDel="007B6145">
          <w:delText>,</w:delText>
        </w:r>
        <w:r w:rsidRPr="00A17371" w:rsidDel="007B6145">
          <w:delText xml:space="preserve">616 </w:delText>
        </w:r>
        <w:r w:rsidDel="007B6145">
          <w:delText xml:space="preserve">unique peptides) and </w:delText>
        </w:r>
        <w:r w:rsidRPr="0000702B" w:rsidDel="007B6145">
          <w:delText>5</w:delText>
        </w:r>
        <w:r w:rsidDel="007B6145">
          <w:delText>,</w:delText>
        </w:r>
        <w:r w:rsidRPr="0000702B" w:rsidDel="007B6145">
          <w:delText>506</w:delText>
        </w:r>
        <w:r w:rsidDel="007B6145">
          <w:delText xml:space="preserve"> charge 3 PSMs (</w:delText>
        </w:r>
        <w:r w:rsidRPr="00A17371" w:rsidDel="007B6145">
          <w:delText>4</w:delText>
        </w:r>
        <w:r w:rsidDel="007B6145">
          <w:delText>,</w:delText>
        </w:r>
        <w:r w:rsidRPr="00A17371" w:rsidDel="007B6145">
          <w:delText xml:space="preserve">907 </w:delText>
        </w:r>
        <w:r w:rsidDel="007B6145">
          <w:delText xml:space="preserve">unique peptides) were used to train the CID model. 58,892 charge 2 tryptic PSMs (12,704 unique peptides) and 5,980 charge 3 Lys-C PSMs (3,016 unique peptides) were used to train the HCD model. Finally, 5,849 charge 2 tryptic PSMs (5,252 unique peptides), 7,127 charge 3 Lys-C PSMs (3,741 unique peptides), and 4,203 charge 4 Lys-C PSMs (2,095 unique peptides) were used to train the ETD model. All MS/MS spectra were deconvoluted prior to training. </w:delText>
        </w:r>
      </w:del>
      <w:del w:id="262" w:author="aguthals" w:date="2013-02-13T16:29:00Z">
        <w:r w:rsidDel="005B4969">
          <w:delText xml:space="preserve">Only </w:delText>
        </w:r>
      </w:del>
      <w:del w:id="263" w:author="aguthals" w:date="2013-02-14T09:33:00Z">
        <w:r w:rsidDel="007B6145">
          <w:delText xml:space="preserve">spectra from tryptic peptides were </w:delText>
        </w:r>
      </w:del>
      <w:del w:id="264" w:author="aguthals" w:date="2013-02-13T16:29:00Z">
        <w:r w:rsidDel="005B4969">
          <w:delText xml:space="preserve">used </w:delText>
        </w:r>
      </w:del>
      <w:del w:id="265" w:author="aguthals" w:date="2013-02-14T09:33:00Z">
        <w:r w:rsidDel="007B6145">
          <w:delText xml:space="preserve">to train HCD and ETD charge 2 models while spectra from Lys-C peptides were better candidates for training the HCD charge </w:delText>
        </w:r>
        <m:oMath>
          <m:r>
            <w:rPr>
              <w:rFonts w:ascii="Cambria Math" w:hAnsi="Cambria Math"/>
            </w:rPr>
            <m:t>≥</m:t>
          </m:r>
        </m:oMath>
        <w:r w:rsidDel="007B6145">
          <w:delText xml:space="preserve"> 3 and ETD charge </w:delText>
        </w:r>
        <m:oMath>
          <m:r>
            <w:rPr>
              <w:rFonts w:ascii="Cambria Math" w:hAnsi="Cambria Math"/>
            </w:rPr>
            <m:t>≥</m:t>
          </m:r>
        </m:oMath>
        <w:r w:rsidDel="007B6145">
          <w:delText xml:space="preserve"> </w:delText>
        </w:r>
        <w:r w:rsidDel="007B6145">
          <w:lastRenderedPageBreak/>
          <w:delText>3 models.</w:delText>
        </w:r>
      </w:del>
      <w:del w:id="266" w:author="aguthals" w:date="2013-02-13T16:30:00Z">
        <w:r w:rsidDel="005B4969">
          <w:delText xml:space="preserve"> This decision was made after benchmarking all tryptic and Lys-C models with identified HCD and ETD spectra from the 6-protein data set.</w:delText>
        </w:r>
      </w:del>
    </w:p>
    <w:p w:rsidR="00B4205A" w:rsidDel="007B6145" w:rsidRDefault="00B4205A" w:rsidP="00B4205A">
      <w:pPr>
        <w:rPr>
          <w:del w:id="267" w:author="aguthals" w:date="2013-02-14T09:33:00Z"/>
        </w:rPr>
      </w:pPr>
      <w:del w:id="268" w:author="aguthals" w:date="2013-02-14T09:33:00Z">
        <w:r w:rsidDel="007B6145">
          <w:tab/>
          <w:delText xml:space="preserve">The following parameters were used by MS-GFDB: </w:delText>
        </w:r>
        <w:r w:rsidRPr="006063D2" w:rsidDel="007B6145">
          <w:delText xml:space="preserve">carbamidomethylation (+57 Da) protecting group, 1 allowed </w:delText>
        </w:r>
        <w:r w:rsidRPr="006063D2" w:rsidDel="007B6145">
          <w:rPr>
            <w:vertAlign w:val="superscript"/>
          </w:rPr>
          <w:delText>13</w:delText>
        </w:r>
        <w:r w:rsidRPr="006063D2" w:rsidDel="007B6145">
          <w:delText xml:space="preserve">C, </w:delText>
        </w:r>
        <w:r w:rsidDel="007B6145">
          <w:delText xml:space="preserve">specific protease (Tryp or LysC), </w:delText>
        </w:r>
      </w:del>
      <w:del w:id="269" w:author="aguthals" w:date="2013-02-13T16:31:00Z">
        <w:r w:rsidDel="005B4969">
          <w:delText xml:space="preserve">1 </w:delText>
        </w:r>
      </w:del>
      <w:del w:id="270" w:author="aguthals" w:date="2013-02-14T09:33:00Z">
        <w:r w:rsidDel="007B6145">
          <w:delText xml:space="preserve">allowed non-enzymatic termini, </w:delText>
        </w:r>
        <w:r w:rsidRPr="006063D2" w:rsidDel="007B6145">
          <w:delText>high accuracy LTQ instrument ID</w:delText>
        </w:r>
        <w:r w:rsidDel="007B6145">
          <w:delText xml:space="preserve">, 7 ppm (for Frese et al spectra) or 30 ppm (for remaining spectra) parent mass tolerance, target-decoy </w:delText>
        </w:r>
      </w:del>
      <w:del w:id="271" w:author="aguthals" w:date="2013-02-13T16:31:00Z">
        <w:r w:rsidDel="005B4969">
          <w:delText>turned on</w:delText>
        </w:r>
      </w:del>
      <w:del w:id="272" w:author="aguthals" w:date="2013-02-14T09:33:00Z">
        <w:r w:rsidDel="007B6145">
          <w:delText>, CID, HCD, or ETD fragmentation method (depending on type of spectra), and the optional modifications M/W+16 (Oxidation),</w:delText>
        </w:r>
        <w:r w:rsidRPr="000916E5" w:rsidDel="007B6145">
          <w:delText xml:space="preserve"> </w:delText>
        </w:r>
        <w:r w:rsidDel="007B6145">
          <w:delText xml:space="preserve">N-terminal Q-17 (Pyroglutamate formation), and N+1 (Deamidation). The IPI human database v3.87 was used for spectra from human samples and the </w:delText>
        </w:r>
      </w:del>
      <w:del w:id="273" w:author="aguthals" w:date="2013-02-13T16:32:00Z">
        <w:r w:rsidDel="005B4969">
          <w:delText xml:space="preserve">XXX </w:delText>
        </w:r>
      </w:del>
      <w:del w:id="274" w:author="aguthals" w:date="2013-02-14T09:33:00Z">
        <w:r w:rsidDel="007B6145">
          <w:delText>database was used for remaining spectra.</w:delText>
        </w:r>
      </w:del>
    </w:p>
    <w:p w:rsidR="0055442C" w:rsidDel="007B6145" w:rsidRDefault="0055442C" w:rsidP="0055442C">
      <w:pPr>
        <w:pStyle w:val="Heading2"/>
        <w:rPr>
          <w:del w:id="275" w:author="aguthals" w:date="2013-02-14T09:33:00Z"/>
        </w:rPr>
      </w:pPr>
      <w:del w:id="276" w:author="aguthals" w:date="2013-02-14T09:33:00Z">
        <w:r w:rsidDel="007B6145">
          <w:delText>Clustering</w:delText>
        </w:r>
      </w:del>
    </w:p>
    <w:p w:rsidR="0055442C" w:rsidDel="007B6145" w:rsidRDefault="0055442C" w:rsidP="0055442C">
      <w:pPr>
        <w:rPr>
          <w:del w:id="277" w:author="aguthals" w:date="2013-02-14T09:33:00Z"/>
        </w:rPr>
      </w:pPr>
      <w:del w:id="278" w:author="aguthals" w:date="2013-02-14T09:33:00Z">
        <w:r w:rsidDel="007B6145">
          <w:delText>After merging CID/HCD/ETD spectra from the same precursor, merged spectra from the same peptide were clustered as well. Clustering of CID MS/MS spectra is typically done by MS-Cluster</w:delText>
        </w:r>
      </w:del>
      <w:del w:id="279" w:author="aguthals" w:date="2012-11-07T16:24:00Z">
        <w:r w:rsidDel="00481127">
          <w:fldChar w:fldCharType="begin" w:fldLock="1"/>
        </w:r>
        <w:r w:rsidR="00481127" w:rsidDel="00481127">
          <w:delInstrText>ADDIN CSL_CITATION { "citationItems" : [ { "id" : "ITEM-1", "itemData" : { "abstract" : "Tandem mass spectrometry (MS/MS) experiments often generate redundant data sets containing multiple spectra of the same peptides. Clustering of MS/MS spectra takes advantage of this redundancy by identifying multiple spectra of the same peptide and replacing them with a single representative spectrum. Analyzing only representative spectra results in significant speed-up of MS/MS database searches. We present an efficient clustering approach for analyzing large MS/MS data sets (over 10 million spectra) with a capability to reduce the number of spectra submitted to further analysis by an order of magnitude. The MS/MS database search of clustered spectra results in fewer spurious hits to the database and increases number of peptide identifications as compared to regular nonclustered searches. Our open source software MS-Clustering is available for download at http://peptide.ucsd.edu or can be run online at http://proteomics.bioprojects.org/MassSpec.", "author" : [ { "family" : "Frank", "given" : "Ari M" }, { "family" : "Bandeira", "given" : "Nuno" }, { "family" : "Shen", "given" : "Zhouxin" }, { "family" : "Tanner", "given" : "Stephen" }, { "family" : "Briggs", "given" : "Steven P" }, { "family" : "Smith", "given" : "Richard D" }, { "family" : "Pevzner", "given" : "Pavel A" } ], "container-title" : "Journal of Proteome Research", "id" : "ITEM-1", "issue" : "1", "issued" : { "date-parts" : [ [ "2008" ] ] }, "page" : "113-122", "publisher" : "NIH Public Access", "title" : "Clustering millions of tandem mass spectra.", "type" : "article-journal", "volume" : "7" }, "uris" : [ "http://www.mendeley.com/documents/?uuid=70be9441-6085-4894-af11-a74396614f86" ] } ], "mendeley" : { "previouslyFormattedCitation" : "(&lt;i&gt;3&lt;/i&gt;)" }, "properties" : { "noteIndex" : 0 }, "schema" : "https://github.com/citation-style-language/schema/raw/master/csl-citation.json" }</w:delInstrText>
        </w:r>
        <w:r w:rsidDel="00481127">
          <w:fldChar w:fldCharType="end"/>
        </w:r>
        <w:r w:rsidR="00481127" w:rsidDel="00481127">
          <w:delText>(&lt;i&gt;3&lt;/i&gt;)</w:delText>
        </w:r>
      </w:del>
      <w:del w:id="280" w:author="aguthals" w:date="2012-11-07T16:23:00Z">
        <w:r w:rsidR="00481127" w:rsidDel="00481127">
          <w:delText>(&lt;i&gt;3&lt;/i&gt;)</w:delText>
        </w:r>
        <w:r w:rsidR="00D67904" w:rsidDel="00481127">
          <w:delText>(&lt;i&gt;3&lt;/i&gt;)</w:delText>
        </w:r>
        <w:r w:rsidR="003427A0" w:rsidDel="00481127">
          <w:delText>(&lt;i&gt;3&lt;/i&gt;)(&lt;i&gt;3&lt;/i&gt;)</w:delText>
        </w:r>
        <w:r w:rsidDel="00481127">
          <w:delText xml:space="preserve"> </w:delText>
        </w:r>
      </w:del>
      <w:del w:id="281" w:author="aguthals" w:date="2013-02-14T09:33:00Z">
        <w:r w:rsidDel="007B6145">
          <w:delText>before PepNovo</w:delText>
        </w:r>
        <w:r w:rsidRPr="00131FA7" w:rsidDel="007B6145">
          <w:rPr>
            <w:vertAlign w:val="superscript"/>
          </w:rPr>
          <w:delText>+</w:delText>
        </w:r>
        <w:r w:rsidR="008474DC" w:rsidDel="007B6145">
          <w:delText xml:space="preserve"> scoring</w:delText>
        </w:r>
        <w:r w:rsidDel="007B6145">
          <w:delText xml:space="preserve">, but here a </w:delText>
        </w:r>
      </w:del>
      <w:del w:id="282" w:author="aguthals" w:date="2013-02-13T16:33:00Z">
        <w:r w:rsidDel="005B4969">
          <w:delText>more universal</w:delText>
        </w:r>
      </w:del>
      <w:del w:id="283" w:author="aguthals" w:date="2013-02-14T09:33:00Z">
        <w:r w:rsidDel="007B6145">
          <w:delText xml:space="preserve"> approach was adopted </w:delText>
        </w:r>
      </w:del>
      <w:del w:id="284" w:author="aguthals" w:date="2013-02-13T16:33:00Z">
        <w:r w:rsidDel="005B4969">
          <w:delText xml:space="preserve">that is sensitive </w:delText>
        </w:r>
      </w:del>
      <w:del w:id="285" w:author="aguthals" w:date="2013-02-14T09:33:00Z">
        <w:r w:rsidDel="007B6145">
          <w:delText>to any combination of CID/HCD/ETD PRM spectra</w:delText>
        </w:r>
      </w:del>
      <w:del w:id="286" w:author="aguthals" w:date="2013-02-13T16:33:00Z">
        <w:r w:rsidDel="005B4969">
          <w:delText xml:space="preserve">. We used </w:delText>
        </w:r>
      </w:del>
      <w:del w:id="287" w:author="aguthals" w:date="2013-02-14T09:33:00Z">
        <w:r w:rsidDel="007B6145">
          <w:delText>a simplified version of the hierarchical clustering algorithm described by Frank et al</w:delText>
        </w:r>
        <w:r w:rsidDel="007B6145">
          <w:fldChar w:fldCharType="begin" w:fldLock="1"/>
        </w:r>
        <w:r w:rsidR="00D75B83" w:rsidDel="007B6145">
          <w:delInstrText>ADDIN CSL_CITATION { "citationItems" : [ { "id" : "ITEM-1", "itemData" : { "abstract" : "Tandem mass spectrometry (MS/MS) experiments often generate redundant data sets containing multiple spectra of the same peptides. Clustering of MS/MS spectra takes advantage of this redundancy by identifying multiple spectra of the same peptide and replacing them with a single representative spectrum. Analyzing only representative spectra results in significant speed-up of MS/MS database searches. We present an efficient clustering approach for analyzing large MS/MS data sets (over 10 million spectra) with a capability to reduce the number of spectra submitted to further analysis by an order of magnitude. The MS/MS database search of clustered spectra results in fewer spurious hits to the database and increases number of peptide identifications as compared to regular nonclustered searches. Our open source software MS-Clustering is available for download at http://peptide.ucsd.edu or can be run online at http://proteomics.bioprojects.org/MassSpec.", "author" : [ { "dropping-particle" : "", "family" : "Frank", "given" : "Ari M", "non-dropping-particle" : "", "parse-names" : false, "suffix" : "" }, { "dropping-particle" : "", "family" : "Bandeira", "given" : "Nuno", "non-dropping-particle" : "", "parse-names" : false, "suffix" : "" }, { "dropping-particle" : "", "family" : "Shen", "given" : "Zhouxin", "non-dropping-particle" : "", "parse-names" : false, "suffix" : "" }, { "dropping-particle" : "", "family" : "Tanner", "given" : "Stephen", "non-dropping-particle" : "", "parse-names" : false, "suffix" : "" }, { "dropping-particle" : "", "family" : "Briggs", "given" : "Steven P", "non-dropping-particle" : "", "parse-names" : false, "suffix" : "" }, { "dropping-particle" : "", "family" : "Smith", "given" : "Richard D", "non-dropping-particle" : "", "parse-names" : false, "suffix" : "" }, { "dropping-particle" : "", "family" : "Pevzner", "given" : "Pavel A", "non-dropping-particle" : "", "parse-names" : false, "suffix" : "" } ], "container-title" : "Journal of Proteome Research", "id" : "ITEM-1", "issue" : "1", "issued" : { "date-parts" : [ [ "2008" ] ] }, "page" : "113-122", "publisher" : "NIH Public Access", "title" : "Clustering millions of tandem mass spectra.", "type" : "article-journal", "volume" : "7" }, "uris" : [ "http://www.mendeley.com/documents/?uuid=70be9441-6085-4894-af11-a74396614f86" ] } ], "mendeley" : { "previouslyFormattedCitation" : "&lt;sup&gt;4&lt;/sup&gt;" }, "properties" : { "noteIndex" : 0 }, "schema" : "https://github.com/citation-style-language/schema/raw/master/csl-citation.json" }</w:delInstrText>
        </w:r>
        <w:r w:rsidDel="007B6145">
          <w:fldChar w:fldCharType="separate"/>
        </w:r>
        <w:r w:rsidR="00D75B83" w:rsidRPr="00D75B83" w:rsidDel="007B6145">
          <w:rPr>
            <w:noProof/>
            <w:vertAlign w:val="superscript"/>
          </w:rPr>
          <w:delText>4</w:delText>
        </w:r>
        <w:r w:rsidDel="007B6145">
          <w:fldChar w:fldCharType="end"/>
        </w:r>
      </w:del>
      <w:del w:id="288" w:author="aguthals" w:date="2013-02-13T16:33:00Z">
        <w:r w:rsidDel="005B4969">
          <w:delText xml:space="preserve">, except the </w:delText>
        </w:r>
      </w:del>
      <w:del w:id="289" w:author="aguthals" w:date="2012-12-12T15:23:00Z">
        <w:r w:rsidDel="00370844">
          <w:delText xml:space="preserve">5-stage </w:delText>
        </w:r>
      </w:del>
      <w:del w:id="290" w:author="aguthals" w:date="2013-02-13T16:33:00Z">
        <w:r w:rsidDel="005B4969">
          <w:delText>merging procedure was added to boost PRMs for all CID/ETD and HCD/ETD pairs in each cluster</w:delText>
        </w:r>
      </w:del>
      <w:del w:id="291" w:author="aguthals" w:date="2013-02-14T09:33:00Z">
        <w:r w:rsidDel="007B6145">
          <w:delText xml:space="preserve">. Initially, every set of CID, HCD, and/or ETD PRM spectra from the same precursor represented its own cluster </w:delText>
        </w:r>
        <m:oMath>
          <m:r>
            <w:rPr>
              <w:rFonts w:ascii="Cambria Math" w:hAnsi="Cambria Math"/>
            </w:rPr>
            <m:t>C</m:t>
          </m:r>
        </m:oMath>
        <w:r w:rsidDel="007B6145">
          <w:delText xml:space="preserve"> with separate merged PRM spectrum </w:delText>
        </w:r>
        <m:oMath>
          <m:r>
            <w:rPr>
              <w:rFonts w:ascii="Cambria Math" w:hAnsi="Cambria Math"/>
            </w:rPr>
            <m:t>S</m:t>
          </m:r>
        </m:oMath>
        <w:r w:rsidDel="007B6145">
          <w:delText xml:space="preserve">. Given a pair of merged PRM spectra </w:delTex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rsidDel="007B6145">
          <w:delText xml:space="preserve"> from a pair of clusters </w:delTex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Del="007B6145">
          <w:delText xml:space="preserve">, similarity between the clusters was evaluated as </w:delText>
        </w:r>
        <m:oMath>
          <m:r>
            <w:rPr>
              <w:rFonts w:ascii="Cambria Math" w:hAnsi="Cambria Math"/>
            </w:rPr>
            <m:t>matchScore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Del="007B6145">
          <w:delText xml:space="preserve"> = </w:delText>
        </w:r>
        <m:oMath>
          <m:r>
            <w:rPr>
              <w:rFonts w:ascii="Cambria Math" w:hAnsi="Cambria Math"/>
            </w:rPr>
            <m:t>min</m:t>
          </m:r>
        </m:oMath>
        <w:r w:rsidDel="007B6145">
          <w:delText xml:space="preserve">( matched PRM score in </w:delTex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Del="007B6145">
          <w:delText xml:space="preserve">/total PRM score in </w:delTex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Del="007B6145">
          <w:delText xml:space="preserve"> , matched PRM score in </w:delTex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Del="007B6145">
          <w:delText xml:space="preserve">/total PRM score in </w:delTex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Del="007B6145">
          <w:delText xml:space="preserve">). Given a threshold </w:delText>
        </w:r>
        <w:r w:rsidDel="007B6145">
          <w:rPr>
            <w:rFonts w:cs="Times"/>
          </w:rPr>
          <w:delText>η</w:delText>
        </w:r>
        <w:r w:rsidDel="007B6145">
          <w:delText xml:space="preserve">, the clustering </w:delText>
        </w:r>
        <w:r w:rsidR="008474DC" w:rsidDel="007B6145">
          <w:delText>procedure iterated</w:delText>
        </w:r>
        <w:r w:rsidDel="007B6145">
          <w:delText xml:space="preserve"> over the following steps:</w:delText>
        </w:r>
      </w:del>
    </w:p>
    <w:p w:rsidR="0055442C" w:rsidDel="007B6145" w:rsidRDefault="0055442C" w:rsidP="0055442C">
      <w:pPr>
        <w:pStyle w:val="ListParagraph"/>
        <w:numPr>
          <w:ilvl w:val="0"/>
          <w:numId w:val="1"/>
        </w:numPr>
        <w:rPr>
          <w:del w:id="292" w:author="aguthals" w:date="2013-02-14T09:33:00Z"/>
        </w:rPr>
      </w:pPr>
      <w:del w:id="293" w:author="aguthals" w:date="2013-02-14T09:33:00Z">
        <w:r w:rsidDel="007B6145">
          <w:lastRenderedPageBreak/>
          <w:delText xml:space="preserve">Find all pairs </w:delTex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rsidDel="007B6145">
          <w:delText xml:space="preserve"> with equal parent masses </w:delTex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Del="007B6145">
          <w:delText xml:space="preserve"> (within 20 ppm parent mass tolerance) and </w:delText>
        </w:r>
        <m:oMath>
          <m:r>
            <w:rPr>
              <w:rFonts w:ascii="Cambria Math" w:hAnsi="Cambria Math"/>
            </w:rPr>
            <m:t>matchScore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r>
            <m:rPr>
              <m:sty m:val="p"/>
            </m:rPr>
            <w:rPr>
              <w:rFonts w:ascii="Cambria Math" w:hAnsi="Cambria Math" w:cs="Times"/>
            </w:rPr>
            <m:t>η</m:t>
          </m:r>
        </m:oMath>
        <w:r w:rsidDel="007B6145">
          <w:delText>. If no pairs were found then exit.</w:delText>
        </w:r>
      </w:del>
    </w:p>
    <w:p w:rsidR="0055442C" w:rsidDel="007B6145" w:rsidRDefault="0055442C" w:rsidP="0055442C">
      <w:pPr>
        <w:pStyle w:val="ListParagraph"/>
        <w:numPr>
          <w:ilvl w:val="0"/>
          <w:numId w:val="1"/>
        </w:numPr>
        <w:rPr>
          <w:del w:id="294" w:author="aguthals" w:date="2013-02-14T09:33:00Z"/>
        </w:rPr>
      </w:pPr>
      <w:del w:id="295" w:author="aguthals" w:date="2013-02-14T09:33:00Z">
        <w:r w:rsidDel="007B6145">
          <w:delText xml:space="preserve">Merge all pairs </w:delTex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Del="007B6145">
          <w:delText xml:space="preserve"> between unique clusters (no two pairs can contain the same cluster) in order of decreasing score:</w:delText>
        </w:r>
      </w:del>
    </w:p>
    <w:p w:rsidR="0055442C" w:rsidDel="007B6145" w:rsidRDefault="00A92335" w:rsidP="0055442C">
      <w:pPr>
        <w:pStyle w:val="ListParagraph"/>
        <w:numPr>
          <w:ilvl w:val="1"/>
          <w:numId w:val="1"/>
        </w:numPr>
        <w:rPr>
          <w:del w:id="296" w:author="aguthals" w:date="2013-02-14T09:33:00Z"/>
        </w:rPr>
      </w:pPr>
      <m:oMath>
        <m:sSub>
          <m:sSubPr>
            <m:ctrlPr>
              <w:del w:id="297" w:author="aguthals" w:date="2013-02-14T09:33:00Z">
                <w:rPr>
                  <w:rFonts w:ascii="Cambria Math" w:hAnsi="Cambria Math"/>
                  <w:i/>
                </w:rPr>
              </w:del>
            </m:ctrlPr>
          </m:sSubPr>
          <m:e>
            <w:del w:id="298" w:author="aguthals" w:date="2013-02-14T09:33:00Z">
              <m:r>
                <w:rPr>
                  <w:rFonts w:ascii="Cambria Math" w:hAnsi="Cambria Math"/>
                </w:rPr>
                <m:t>C</m:t>
              </m:r>
            </w:del>
          </m:e>
          <m:sub>
            <w:del w:id="299" w:author="aguthals" w:date="2013-02-14T09:33:00Z">
              <m:r>
                <w:rPr>
                  <w:rFonts w:ascii="Cambria Math" w:hAnsi="Cambria Math"/>
                </w:rPr>
                <m:t>1</m:t>
              </m:r>
            </w:del>
          </m:sub>
        </m:sSub>
        <w:del w:id="300" w:author="aguthals" w:date="2013-02-14T09:33:00Z">
          <m:r>
            <w:rPr>
              <w:rFonts w:ascii="Cambria Math" w:hAnsi="Cambria Math"/>
            </w:rPr>
            <m:t>←</m:t>
          </m:r>
        </w:del>
        <m:sSub>
          <m:sSubPr>
            <m:ctrlPr>
              <w:del w:id="301" w:author="aguthals" w:date="2013-02-14T09:33:00Z">
                <w:rPr>
                  <w:rFonts w:ascii="Cambria Math" w:hAnsi="Cambria Math"/>
                  <w:i/>
                </w:rPr>
              </w:del>
            </m:ctrlPr>
          </m:sSubPr>
          <m:e>
            <w:del w:id="302" w:author="aguthals" w:date="2013-02-14T09:33:00Z">
              <m:r>
                <w:rPr>
                  <w:rFonts w:ascii="Cambria Math" w:hAnsi="Cambria Math"/>
                </w:rPr>
                <m:t>C</m:t>
              </m:r>
            </w:del>
          </m:e>
          <m:sub>
            <w:del w:id="303" w:author="aguthals" w:date="2013-02-14T09:33:00Z">
              <m:r>
                <w:rPr>
                  <w:rFonts w:ascii="Cambria Math" w:hAnsi="Cambria Math"/>
                </w:rPr>
                <m:t>1</m:t>
              </m:r>
            </w:del>
          </m:sub>
        </m:sSub>
        <w:del w:id="304" w:author="aguthals" w:date="2013-02-14T09:33:00Z">
          <m:r>
            <w:rPr>
              <w:rFonts w:ascii="Cambria Math" w:hAnsi="Cambria Math"/>
            </w:rPr>
            <m:t>∪</m:t>
          </m:r>
        </w:del>
        <m:sSub>
          <m:sSubPr>
            <m:ctrlPr>
              <w:del w:id="305" w:author="aguthals" w:date="2013-02-14T09:33:00Z">
                <w:rPr>
                  <w:rFonts w:ascii="Cambria Math" w:hAnsi="Cambria Math"/>
                  <w:i/>
                </w:rPr>
              </w:del>
            </m:ctrlPr>
          </m:sSubPr>
          <m:e>
            <w:del w:id="306" w:author="aguthals" w:date="2013-02-14T09:33:00Z">
              <m:r>
                <w:rPr>
                  <w:rFonts w:ascii="Cambria Math" w:hAnsi="Cambria Math"/>
                </w:rPr>
                <m:t>C</m:t>
              </m:r>
            </w:del>
          </m:e>
          <m:sub>
            <w:del w:id="307" w:author="aguthals" w:date="2013-02-14T09:33:00Z">
              <m:r>
                <w:rPr>
                  <w:rFonts w:ascii="Cambria Math" w:hAnsi="Cambria Math"/>
                </w:rPr>
                <m:t>2</m:t>
              </m:r>
            </w:del>
          </m:sub>
        </m:sSub>
      </m:oMath>
    </w:p>
    <w:p w:rsidR="0055442C" w:rsidRPr="009026E8" w:rsidDel="007B6145" w:rsidRDefault="0055442C" w:rsidP="0055442C">
      <w:pPr>
        <w:pStyle w:val="ListParagraph"/>
        <w:numPr>
          <w:ilvl w:val="1"/>
          <w:numId w:val="1"/>
        </w:numPr>
        <w:rPr>
          <w:del w:id="308" w:author="aguthals" w:date="2013-02-14T09:33:00Z"/>
        </w:rPr>
      </w:pPr>
      <w:del w:id="309" w:author="aguthals" w:date="2013-02-14T09:33:00Z">
        <w:r w:rsidDel="007B6145">
          <w:delText xml:space="preserve">Remove </w:delTex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Del="007B6145">
          <w:delText xml:space="preserve"> and </w:delText>
        </w:r>
        <m:oMath>
          <m:sSub>
            <m:sSubPr>
              <m:ctrlPr>
                <w:rPr>
                  <w:rFonts w:ascii="Cambria Math" w:hAnsi="Cambria Math"/>
                  <w:i/>
                </w:rPr>
              </m:ctrlPr>
            </m:sSubPr>
            <m:e>
              <m:r>
                <w:rPr>
                  <w:rFonts w:ascii="Cambria Math" w:hAnsi="Cambria Math"/>
                </w:rPr>
                <m:t>S</m:t>
              </m:r>
            </m:e>
            <m:sub>
              <m:r>
                <w:rPr>
                  <w:rFonts w:ascii="Cambria Math" w:hAnsi="Cambria Math"/>
                </w:rPr>
                <m:t>2</m:t>
              </m:r>
            </m:sub>
          </m:sSub>
        </m:oMath>
      </w:del>
    </w:p>
    <w:p w:rsidR="0055442C" w:rsidRPr="009026E8" w:rsidDel="007B6145" w:rsidRDefault="0055442C" w:rsidP="0055442C">
      <w:pPr>
        <w:pStyle w:val="ListParagraph"/>
        <w:numPr>
          <w:ilvl w:val="1"/>
          <w:numId w:val="1"/>
        </w:numPr>
        <w:rPr>
          <w:del w:id="310" w:author="aguthals" w:date="2013-02-14T09:33:00Z"/>
        </w:rPr>
      </w:pPr>
      <w:del w:id="311" w:author="aguthals" w:date="2013-02-14T09:33:00Z">
        <w:r w:rsidDel="007B6145">
          <w:delText xml:space="preserve">Use the </w:delText>
        </w:r>
      </w:del>
      <w:del w:id="312" w:author="aguthals" w:date="2012-12-12T15:24:00Z">
        <w:r w:rsidDel="00370844">
          <w:delText>5-stage</w:delText>
        </w:r>
      </w:del>
      <w:del w:id="313" w:author="aguthals" w:date="2013-02-14T09:33:00Z">
        <w:r w:rsidDel="007B6145">
          <w:delText xml:space="preserve"> merging procedure (with rank-based filtering) to re-compute </w:delTex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Del="007B6145">
          <w:delText xml:space="preserve"> from all unique CID/ETD and/or HCD/ETD pairs in </w:delText>
        </w:r>
        <m:oMath>
          <m:sSub>
            <m:sSubPr>
              <m:ctrlPr>
                <w:rPr>
                  <w:rFonts w:ascii="Cambria Math" w:hAnsi="Cambria Math"/>
                  <w:i/>
                </w:rPr>
              </m:ctrlPr>
            </m:sSubPr>
            <m:e>
              <m:r>
                <w:rPr>
                  <w:rFonts w:ascii="Cambria Math" w:hAnsi="Cambria Math"/>
                </w:rPr>
                <m:t>C</m:t>
              </m:r>
            </m:e>
            <m:sub>
              <m:r>
                <w:rPr>
                  <w:rFonts w:ascii="Cambria Math" w:hAnsi="Cambria Math"/>
                </w:rPr>
                <m:t>1</m:t>
              </m:r>
            </m:sub>
          </m:sSub>
        </m:oMath>
      </w:del>
    </w:p>
    <w:p w:rsidR="0055442C" w:rsidRPr="00C3275B" w:rsidDel="007B6145" w:rsidRDefault="0055442C" w:rsidP="0055442C">
      <w:pPr>
        <w:pStyle w:val="ListParagraph"/>
        <w:numPr>
          <w:ilvl w:val="0"/>
          <w:numId w:val="1"/>
        </w:numPr>
        <w:rPr>
          <w:del w:id="314" w:author="aguthals" w:date="2013-02-14T09:33:00Z"/>
        </w:rPr>
      </w:pPr>
      <w:del w:id="315" w:author="aguthals" w:date="2013-02-14T09:33:00Z">
        <w:r w:rsidDel="007B6145">
          <w:delText>Repeat from [1]</w:delText>
        </w:r>
      </w:del>
    </w:p>
    <w:p w:rsidR="0055442C" w:rsidDel="007B6145" w:rsidRDefault="0055442C" w:rsidP="0055442C">
      <w:pPr>
        <w:pStyle w:val="TAMainText"/>
        <w:ind w:firstLine="0"/>
        <w:rPr>
          <w:del w:id="316" w:author="aguthals" w:date="2013-02-14T09:33:00Z"/>
          <w:rFonts w:cs="Times"/>
        </w:rPr>
      </w:pPr>
      <w:del w:id="317" w:author="aguthals" w:date="2013-02-14T09:33:00Z">
        <w:r w:rsidDel="007B6145">
          <w:rPr>
            <w:rFonts w:cs="Times"/>
          </w:rPr>
          <w:delText>η was chosen to be conservative (0.72) to avoid clustering spectra from different peptides, which could have introduced de novo sequencing errors in down-stream alignment/assembly steps (&gt; 99% of all clusters containing 2 or more triplets identified by MS-GFDB had</w:delText>
        </w:r>
        <w:r w:rsidR="008474DC" w:rsidDel="007B6145">
          <w:rPr>
            <w:rFonts w:cs="Times"/>
          </w:rPr>
          <w:delText xml:space="preserve"> all</w:delText>
        </w:r>
        <w:r w:rsidDel="007B6145">
          <w:rPr>
            <w:rFonts w:cs="Times"/>
          </w:rPr>
          <w:delText xml:space="preserve"> matching peptide IDs)</w:delText>
        </w:r>
        <w:r w:rsidR="00B15B44" w:rsidDel="007B6145">
          <w:rPr>
            <w:rFonts w:cs="Times"/>
          </w:rPr>
          <w:delText>. When propagating MS-GFDB PSMs to compute sequencing accuracy, the representative peptide match for a given cluster was the most abundant over all identified triplets/pairs in the cluster (ties were broken by comparing the lowest observed FDR per peptide match).</w:delText>
        </w:r>
      </w:del>
    </w:p>
    <w:p w:rsidR="00BF2A11" w:rsidRDefault="00BF2A11" w:rsidP="00BF2A11">
      <w:pPr>
        <w:pStyle w:val="Heading2"/>
      </w:pPr>
      <w:r>
        <w:t>Meta-SPS Parameters</w:t>
      </w:r>
    </w:p>
    <w:p w:rsidR="00BF2A11" w:rsidRPr="002D02F7" w:rsidRDefault="00BF2A11" w:rsidP="00BF2A11">
      <w:pPr>
        <w:pStyle w:val="TAMainText"/>
        <w:ind w:firstLine="0"/>
        <w:rPr>
          <w:rFonts w:cs="Times"/>
        </w:rPr>
      </w:pPr>
      <w:r>
        <w:rPr>
          <w:rFonts w:cs="Times"/>
        </w:rPr>
        <w:t>The following parameters were used when sequencing CID</w:t>
      </w:r>
      <w:r w:rsidR="002D02F7">
        <w:rPr>
          <w:rFonts w:cs="Times"/>
        </w:rPr>
        <w:t xml:space="preserve">/HCD/ETD, CID/ETD, and HCD/ETD: </w:t>
      </w:r>
      <w:r>
        <w:rPr>
          <w:rFonts w:cs="Times"/>
        </w:rPr>
        <w:t>0.05 maximum allowable p-value of PRM spectral alignments (SPS fits the distribution of alignment scores to a Gaussian curve to approximate p-values)</w:t>
      </w:r>
      <w:r w:rsidR="003427A0">
        <w:rPr>
          <w:rFonts w:cs="Times"/>
        </w:rPr>
        <w:t xml:space="preserve">, </w:t>
      </w:r>
      <w:r w:rsidRPr="00BF2A11">
        <w:t>3.35</w:t>
      </w:r>
      <w:r>
        <w:t xml:space="preserve"> minimum overlap score between SPS contigs during the second stage of alignment/assembly</w:t>
      </w:r>
      <w:ins w:id="318" w:author="aguthals" w:date="2013-02-14T09:36:00Z">
        <w:r w:rsidR="007B6145">
          <w:fldChar w:fldCharType="begin" w:fldLock="1"/>
        </w:r>
      </w:ins>
      <w:r w:rsidR="007B6145">
        <w:instrText>ADDIN CSL_CITATION { "citationItems" : [ { "id" : "ITEM-1", "itemData" : { "DOI" : "10.1074/mcp.M700001-MCP200", "abstract" : "Despite significant advances in the identification of known proteins, the analysis of unknown proteins by MS/MS still remains a challenging open problem. Although Klaus Biemann recognized the potential of MS/MS for sequencing of unknown proteins in the 1980s, low throughput Edman degradation followed by cloning still remains the main method to sequence unknown proteins. The automated interpretation of MS/MS spectra has been limited by a focus on individual spectra and has not capitalized on the information contained in spectra of overlapping peptides. Indeed the powerful shotgun DNA sequencing strategies have not been extended to automated protein sequencing. We demonstrate, for the first time, the feasibility of automated shotgun protein sequencing of protein mixtures by utilizing MS/MS spectra of overlapping and possibly modified peptides generated via multiple proteases of different specificities. We validate this approach by generating highly accurate de novo reconstructions of multiple regions of various proteins in western diamondback rattlesnake venom. We further argue that shotgun protein sequencing has the potential to overcome the limitations of current protein sequencing approaches and thus catalyze the otherwise impractical applications of proteomics methodologies in studies of unknown proteins.", "author" : [ { "dropping-particle" : "", "family" : "Bandeira", "given" : "Nuno", "non-dropping-particle" : "", "parse-names" : false, "suffix" : "" }, { "dropping-particle" : "", "family" : "Clauser", "given" : "Karl R", "non-dropping-particle" : "", "parse-names" : false, "suffix" : "" }, { "dropping-particle" : "", "family" : "Pevzner", "given" : "Pavel A", "non-dropping-particle" : "", "parse-names" : false, "suffix" : "" } ], "container-title" : "Molecular &amp; Cellular Proteomics", "id" : "ITEM-1", "issue" : "7", "issued" : { "date-parts" : [ [ "2007", "7" ] ] }, "page" : "1123-34", "title" : "Shotgun protein sequencing: assembly of peptide tandem mass spectra from mixtures of modified proteins.", "type" : "article-journal", "volume" : "6" }, "uris" : [ "http://www.mendeley.com/documents/?uuid=c2275565-1a77-4d75-a8e3-57339d23eb01" ] } ], "mendeley" : { "previouslyFormattedCitation" : "&lt;sup&gt;5&lt;/sup&gt;" }, "properties" : { "noteIndex" : 0 }, "schema" : "https://github.com/citation-style-language/schema/raw/master/csl-citation.json" }</w:instrText>
      </w:r>
      <w:r w:rsidR="007B6145">
        <w:fldChar w:fldCharType="separate"/>
      </w:r>
      <w:r w:rsidR="007B6145" w:rsidRPr="007B6145">
        <w:rPr>
          <w:noProof/>
          <w:vertAlign w:val="superscript"/>
        </w:rPr>
        <w:t>5</w:t>
      </w:r>
      <w:ins w:id="319" w:author="aguthals" w:date="2013-02-14T09:36:00Z">
        <w:r w:rsidR="007B6145">
          <w:fldChar w:fldCharType="end"/>
        </w:r>
      </w:ins>
      <w:r w:rsidR="003427A0">
        <w:t>, and 0.04/0.1 peak/parent mass Da tolerance</w:t>
      </w:r>
      <w:del w:id="320" w:author="aguthals" w:date="2013-02-14T09:36:00Z">
        <w:r w:rsidR="003427A0" w:rsidDel="007B6145">
          <w:delText xml:space="preserve"> (for all steps not supporting ppm tolerance)</w:delText>
        </w:r>
      </w:del>
      <w:r w:rsidR="002D02F7">
        <w:rPr>
          <w:rFonts w:cs="Times"/>
        </w:rPr>
        <w:t>.</w:t>
      </w:r>
      <w:ins w:id="321" w:author="aguthals" w:date="2013-02-14T09:36:00Z">
        <w:r w:rsidR="007B6145">
          <w:rPr>
            <w:rFonts w:cs="Times"/>
          </w:rPr>
          <w:t xml:space="preserve"> Since MS/MS deconvolution</w:t>
        </w:r>
        <w:r w:rsidR="007B6145">
          <w:rPr>
            <w:rFonts w:cs="Times"/>
          </w:rPr>
          <w:fldChar w:fldCharType="begin" w:fldLock="1"/>
        </w:r>
      </w:ins>
      <w:r w:rsidR="007B6145">
        <w:rPr>
          <w:rFonts w:cs="Times"/>
        </w:rPr>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"&lt;sup&gt;3&lt;/sup&gt;" }, "properties" : { "noteIndex" : 0 }, "schema" : "https://github.com/citation-style-language/schema/raw/master/csl-citation.json" }</w:instrText>
      </w:r>
      <w:r w:rsidR="007B6145">
        <w:rPr>
          <w:rFonts w:cs="Times"/>
        </w:rPr>
        <w:fldChar w:fldCharType="separate"/>
      </w:r>
      <w:r w:rsidR="007B6145" w:rsidRPr="007B6145">
        <w:rPr>
          <w:rFonts w:cs="Times"/>
          <w:noProof/>
          <w:vertAlign w:val="superscript"/>
        </w:rPr>
        <w:t>3</w:t>
      </w:r>
      <w:ins w:id="322" w:author="aguthals" w:date="2013-02-14T09:36:00Z">
        <w:r w:rsidR="007B6145">
          <w:rPr>
            <w:rFonts w:cs="Times"/>
          </w:rPr>
          <w:fldChar w:fldCharType="end"/>
        </w:r>
        <w:r w:rsidR="007B6145">
          <w:rPr>
            <w:rFonts w:cs="Times"/>
          </w:rPr>
          <w:t xml:space="preserve"> supports ppm tolerances, spectra were </w:t>
        </w:r>
        <w:proofErr w:type="spellStart"/>
        <w:r w:rsidR="007B6145">
          <w:rPr>
            <w:rFonts w:cs="Times"/>
          </w:rPr>
          <w:t>deconvoluted</w:t>
        </w:r>
        <w:proofErr w:type="spellEnd"/>
        <w:r w:rsidR="007B6145">
          <w:rPr>
            <w:rFonts w:cs="Times"/>
          </w:rPr>
          <w:t xml:space="preserve"> with 10 ppm peak tolerance</w:t>
        </w:r>
      </w:ins>
      <w:ins w:id="323" w:author="aguthals" w:date="2013-02-14T09:38:00Z">
        <w:r w:rsidR="007B6145">
          <w:rPr>
            <w:rFonts w:cs="Times"/>
          </w:rPr>
          <w:t xml:space="preserve"> </w:t>
        </w:r>
        <w:r w:rsidR="007B6145">
          <w:rPr>
            <w:rFonts w:cs="Times"/>
          </w:rPr>
          <w:lastRenderedPageBreak/>
          <w:t>(all remaining steps used a fixed Da tolerance of 0.04)</w:t>
        </w:r>
      </w:ins>
      <w:ins w:id="324" w:author="aguthals" w:date="2013-02-14T09:36:00Z">
        <w:r w:rsidR="007B6145">
          <w:rPr>
            <w:rFonts w:cs="Times"/>
          </w:rPr>
          <w:t>.</w:t>
        </w:r>
      </w:ins>
      <w:r w:rsidR="002D02F7">
        <w:rPr>
          <w:rFonts w:cs="Times"/>
        </w:rPr>
        <w:t xml:space="preserve"> </w:t>
      </w:r>
      <w:r>
        <w:t xml:space="preserve">Remaining </w:t>
      </w:r>
      <w:r w:rsidR="002D02F7">
        <w:t>parameters</w:t>
      </w:r>
      <w:r>
        <w:t xml:space="preserve"> were set to </w:t>
      </w:r>
      <w:r w:rsidR="003427A0">
        <w:t xml:space="preserve">their default values. </w:t>
      </w:r>
      <w:del w:id="325" w:author="aguthals" w:date="2012-11-27T13:18:00Z">
        <w:r w:rsidR="003427A0" w:rsidDel="00C61CEB">
          <w:delText xml:space="preserve">Since </w:delText>
        </w:r>
        <w:r w:rsidDel="00C61CEB">
          <w:delText>resultin</w:delText>
        </w:r>
        <w:r w:rsidR="003427A0" w:rsidDel="00C61CEB">
          <w:delText>g</w:delText>
        </w:r>
        <w:r w:rsidDel="00C61CEB">
          <w:delText xml:space="preserve"> meta-contigs were so long on average, we only reported meta-contigs assembling at least 5 SPS contigs or more.</w:delText>
        </w:r>
        <w:r w:rsidR="003427A0" w:rsidDel="00C61CEB">
          <w:delText xml:space="preserve"> </w:delText>
        </w:r>
      </w:del>
      <w:r w:rsidR="003427A0">
        <w:t xml:space="preserve">For paired CID/HCD, we used </w:t>
      </w:r>
      <w:r w:rsidR="00D67904">
        <w:t>the same parameters except for 0.045 max p-value (as was done previously for separate CID and HCD</w:t>
      </w:r>
      <w:r w:rsidR="00D67904">
        <w:fldChar w:fldCharType="begin" w:fldLock="1"/>
      </w:r>
      <w:r w:rsidR="007B6145">
        <w:instrText>ADDIN CSL_CITATION { "citationItems" : [ { "id" : "ITEM-1", "itemData" : { "DOI" : "10.1074/mcp.M111.015768", "abstract" : "Full-length de novo sequencing from tandem mass (MS/MS) spectra of unknown proteins such as antibodies or proteins from organisms with unsequenced genomes remains a challenging open problem. Conventional algorithms designed to individually sequence each MS/MS spectrum are limited by incomplete peptide fragmentation or low signal to noise ratios and tend to result in short de novo sequences at low sequencing accuracy. Our Shotgun Protein Sequencing (SPS) approach was developed to ameliorate these limitations by first finding groups of unidentified spectra from the same peptides (contigs) and then deriving a consensus de novo sequence for each assembled set of spectra (contig sequences). But while SPS enables much more accurate reconstruction of de novo sequences longer than can be recovered from individual MS/MS spectra, it still requires error-tolerant matching to homologous proteins to group smaller contig sequences into full-length protein sequences, thus limiting its effectiveness on sequences from poorly annotated proteins. Utilizing low and high resolution CID and high resolution HCD MS/MS spectra, we address this limitation with a Meta-SPS algorithm designed to overlap and further assemble SPS contigs into Meta-SPS de novo contig sequences extending as long as 100 amino acids at over 97% accuracy without requiring any knowledge of homologous protein sequences. We demonstrate Meta-SPS using distinct MS/MS datasets obtained with separate enzymatic digestions and discuss how the remaining de novo sequencing limitations relate to MS/MS acquisition settings.", "author" : [ { "dropping-particle" : "", "family" : "Guthals", "given" : "Adrian", "non-dropping-particle" : "", "parse-names" : false, "suffix" : "" }, { "dropping-particle" : "", "family" : "Clauser", "given" : "Karl R", "non-dropping-particle" : "", "parse-names" : false, "suffix" : "" }, { "dropping-particle" : "", "family" : "Bandeira", "given" : "Nuno", "non-dropping-particle" : "", "parse-names" : false, "suffix" : "" } ], "container-title" : "Molecular &amp; Cellular Proteomics", "id" : "ITEM-1", "issue" : "11", "issued" : { "date-parts" : [ [ "2012", "7", "13" ] ] }, "page" : "1084-96", "title" : "Shotgun protein sequencing with meta-contig assembly", "type" : "article-journal", "volume" : "10" }, "uris" : [ "http://www.mendeley.com/documents/?uuid=ec2f64f8-bf19-41b1-8f74-94cd413d610b" ] } ], "mendeley" : { "previouslyFormattedCitation" : "&lt;sup&gt;3&lt;/sup&gt;" }, "properties" : { "noteIndex" : 0 }, "schema" : "https://github.com/citation-style-language/schema/raw/master/csl-citation.json" }</w:instrText>
      </w:r>
      <w:r w:rsidR="00D67904">
        <w:fldChar w:fldCharType="separate"/>
      </w:r>
      <w:r w:rsidR="007B6145" w:rsidRPr="007B6145">
        <w:rPr>
          <w:noProof/>
          <w:vertAlign w:val="superscript"/>
        </w:rPr>
        <w:t>3</w:t>
      </w:r>
      <w:r w:rsidR="00D67904">
        <w:fldChar w:fldCharType="end"/>
      </w:r>
      <w:r w:rsidR="00D67904">
        <w:t>).</w:t>
      </w:r>
    </w:p>
    <w:p w:rsidR="00B4205A" w:rsidRDefault="00B4205A" w:rsidP="00B4205A">
      <w:r>
        <w:br w:type="page"/>
      </w:r>
    </w:p>
    <w:p w:rsidR="00B4205A" w:rsidRDefault="00B4205A" w:rsidP="00B4205A">
      <w:pPr>
        <w:pStyle w:val="Heading1"/>
        <w:divId w:val="1501963117"/>
      </w:pPr>
      <w:r>
        <w:lastRenderedPageBreak/>
        <w:t>References</w:t>
      </w:r>
    </w:p>
    <w:p w:rsidR="007B6145" w:rsidRPr="007B6145" w:rsidRDefault="00B4205A">
      <w:pPr>
        <w:pStyle w:val="NormalWeb"/>
        <w:ind w:left="640" w:hanging="640"/>
        <w:divId w:val="1989941143"/>
        <w:rPr>
          <w:rFonts w:ascii="Times" w:hAnsi="Times" w:cs="Times"/>
          <w:noProof/>
        </w:rPr>
      </w:pPr>
      <w:r>
        <w:fldChar w:fldCharType="begin" w:fldLock="1"/>
      </w:r>
      <w:r>
        <w:instrText xml:space="preserve">ADDIN Mendeley Bibliography CSL_BIBLIOGRAPHY </w:instrText>
      </w:r>
      <w:r>
        <w:fldChar w:fldCharType="separate"/>
      </w:r>
      <w:r w:rsidR="007B6145" w:rsidRPr="007B6145">
        <w:rPr>
          <w:rFonts w:ascii="Times" w:hAnsi="Times" w:cs="Times"/>
          <w:noProof/>
        </w:rPr>
        <w:t xml:space="preserve">1. </w:t>
      </w:r>
      <w:r w:rsidR="007B6145" w:rsidRPr="007B6145">
        <w:rPr>
          <w:rFonts w:ascii="Times" w:hAnsi="Times" w:cs="Times"/>
          <w:noProof/>
        </w:rPr>
        <w:tab/>
        <w:t xml:space="preserve">Kim S, Mischerikow N, Bandeira N, Navarro JD, Wich L, Mohammed S, Heck AJR, Pevzner PA (2010) The generating function of CID, ETD, and CID/ETD pairs of tandem mass spectra: applications to database search. </w:t>
      </w:r>
      <w:r w:rsidR="007B6145" w:rsidRPr="007B6145">
        <w:rPr>
          <w:rFonts w:ascii="Times" w:hAnsi="Times" w:cs="Times"/>
          <w:i/>
          <w:iCs/>
          <w:noProof/>
        </w:rPr>
        <w:t>Molecular &amp; Cellular Proteomics</w:t>
      </w:r>
      <w:r w:rsidR="007B6145" w:rsidRPr="007B6145">
        <w:rPr>
          <w:rFonts w:ascii="Times" w:hAnsi="Times" w:cs="Times"/>
          <w:noProof/>
        </w:rPr>
        <w:t xml:space="preserve"> 9:2840–2852.</w:t>
      </w:r>
    </w:p>
    <w:p w:rsidR="007B6145" w:rsidRPr="007B6145" w:rsidRDefault="007B6145">
      <w:pPr>
        <w:pStyle w:val="NormalWeb"/>
        <w:ind w:left="640" w:hanging="640"/>
        <w:divId w:val="1989941143"/>
        <w:rPr>
          <w:rFonts w:ascii="Times" w:hAnsi="Times" w:cs="Times"/>
          <w:noProof/>
        </w:rPr>
      </w:pPr>
      <w:r w:rsidRPr="007B6145">
        <w:rPr>
          <w:rFonts w:ascii="Times" w:hAnsi="Times" w:cs="Times"/>
          <w:noProof/>
        </w:rPr>
        <w:t xml:space="preserve">2. </w:t>
      </w:r>
      <w:r w:rsidRPr="007B6145">
        <w:rPr>
          <w:rFonts w:ascii="Times" w:hAnsi="Times" w:cs="Times"/>
          <w:noProof/>
        </w:rPr>
        <w:tab/>
        <w:t xml:space="preserve">Bairoch A, Apweiler R, Wu CH, Barker WC, Boeckmann B, Ferro S, Gasteiger E, Huang H, Lopez R, Magrane M, Martin MJ, Natale DA, O’Donovan C, Redaschi N, Yeh L-SL (2008) The Universal Protein Resource (UniProt). </w:t>
      </w:r>
      <w:r w:rsidRPr="007B6145">
        <w:rPr>
          <w:rFonts w:ascii="Times" w:hAnsi="Times" w:cs="Times"/>
          <w:i/>
          <w:iCs/>
          <w:noProof/>
        </w:rPr>
        <w:t>Nucleic Acids Research</w:t>
      </w:r>
      <w:r w:rsidRPr="007B6145">
        <w:rPr>
          <w:rFonts w:ascii="Times" w:hAnsi="Times" w:cs="Times"/>
          <w:noProof/>
        </w:rPr>
        <w:t xml:space="preserve"> 35:D190–D195.</w:t>
      </w:r>
    </w:p>
    <w:p w:rsidR="007B6145" w:rsidRPr="007B6145" w:rsidRDefault="007B6145">
      <w:pPr>
        <w:pStyle w:val="NormalWeb"/>
        <w:ind w:left="640" w:hanging="640"/>
        <w:divId w:val="1989941143"/>
        <w:rPr>
          <w:rFonts w:ascii="Times" w:hAnsi="Times" w:cs="Times"/>
          <w:noProof/>
        </w:rPr>
      </w:pPr>
      <w:r w:rsidRPr="007B6145">
        <w:rPr>
          <w:rFonts w:ascii="Times" w:hAnsi="Times" w:cs="Times"/>
          <w:noProof/>
        </w:rPr>
        <w:t xml:space="preserve">3. </w:t>
      </w:r>
      <w:r w:rsidRPr="007B6145">
        <w:rPr>
          <w:rFonts w:ascii="Times" w:hAnsi="Times" w:cs="Times"/>
          <w:noProof/>
        </w:rPr>
        <w:tab/>
        <w:t xml:space="preserve">Guthals A, Clauser KR, Bandeira N (2012) Shotgun protein sequencing with meta-contig assembly. </w:t>
      </w:r>
      <w:r w:rsidRPr="007B6145">
        <w:rPr>
          <w:rFonts w:ascii="Times" w:hAnsi="Times" w:cs="Times"/>
          <w:i/>
          <w:iCs/>
          <w:noProof/>
        </w:rPr>
        <w:t>Molecular &amp; Cellular Proteomics</w:t>
      </w:r>
      <w:r w:rsidRPr="007B6145">
        <w:rPr>
          <w:rFonts w:ascii="Times" w:hAnsi="Times" w:cs="Times"/>
          <w:noProof/>
        </w:rPr>
        <w:t xml:space="preserve"> 10:1084–96.</w:t>
      </w:r>
    </w:p>
    <w:p w:rsidR="007B6145" w:rsidRPr="007B6145" w:rsidRDefault="007B6145">
      <w:pPr>
        <w:pStyle w:val="NormalWeb"/>
        <w:ind w:left="640" w:hanging="640"/>
        <w:divId w:val="1989941143"/>
        <w:rPr>
          <w:rFonts w:ascii="Times" w:hAnsi="Times" w:cs="Times"/>
          <w:noProof/>
        </w:rPr>
      </w:pPr>
      <w:r w:rsidRPr="007B6145">
        <w:rPr>
          <w:rFonts w:ascii="Times" w:hAnsi="Times" w:cs="Times"/>
          <w:noProof/>
        </w:rPr>
        <w:t xml:space="preserve">4. </w:t>
      </w:r>
      <w:r w:rsidRPr="007B6145">
        <w:rPr>
          <w:rFonts w:ascii="Times" w:hAnsi="Times" w:cs="Times"/>
          <w:noProof/>
        </w:rPr>
        <w:tab/>
        <w:t xml:space="preserve">Frank AM, Bandeira N, Shen Z, Tanner S, Briggs SP, Smith RD, Pevzner PA (2008) Clustering millions of tandem mass spectra. </w:t>
      </w:r>
      <w:r w:rsidRPr="007B6145">
        <w:rPr>
          <w:rFonts w:ascii="Times" w:hAnsi="Times" w:cs="Times"/>
          <w:i/>
          <w:iCs/>
          <w:noProof/>
        </w:rPr>
        <w:t>Journal of Proteome Research</w:t>
      </w:r>
      <w:r w:rsidRPr="007B6145">
        <w:rPr>
          <w:rFonts w:ascii="Times" w:hAnsi="Times" w:cs="Times"/>
          <w:noProof/>
        </w:rPr>
        <w:t xml:space="preserve"> 7:113–122.</w:t>
      </w:r>
    </w:p>
    <w:p w:rsidR="007B6145" w:rsidRPr="007B6145" w:rsidRDefault="007B6145">
      <w:pPr>
        <w:pStyle w:val="NormalWeb"/>
        <w:ind w:left="640" w:hanging="640"/>
        <w:divId w:val="1989941143"/>
        <w:rPr>
          <w:rFonts w:ascii="Times" w:hAnsi="Times" w:cs="Times"/>
          <w:noProof/>
        </w:rPr>
      </w:pPr>
      <w:r w:rsidRPr="007B6145">
        <w:rPr>
          <w:rFonts w:ascii="Times" w:hAnsi="Times" w:cs="Times"/>
          <w:noProof/>
        </w:rPr>
        <w:t xml:space="preserve">5. </w:t>
      </w:r>
      <w:r w:rsidRPr="007B6145">
        <w:rPr>
          <w:rFonts w:ascii="Times" w:hAnsi="Times" w:cs="Times"/>
          <w:noProof/>
        </w:rPr>
        <w:tab/>
        <w:t xml:space="preserve">Bandeira N, Clauser KR, Pevzner PA (2007) Shotgun protein sequencing: assembly of peptide tandem mass spectra from mixtures of modified proteins. </w:t>
      </w:r>
      <w:r w:rsidRPr="007B6145">
        <w:rPr>
          <w:rFonts w:ascii="Times" w:hAnsi="Times" w:cs="Times"/>
          <w:i/>
          <w:iCs/>
          <w:noProof/>
        </w:rPr>
        <w:t>Molecular &amp; Cellular Proteomics</w:t>
      </w:r>
      <w:r w:rsidRPr="007B6145">
        <w:rPr>
          <w:rFonts w:ascii="Times" w:hAnsi="Times" w:cs="Times"/>
          <w:noProof/>
        </w:rPr>
        <w:t xml:space="preserve"> 6:1123–34. </w:t>
      </w:r>
    </w:p>
    <w:p w:rsidR="00640BA3" w:rsidRDefault="00B4205A" w:rsidP="007B6145">
      <w:pPr>
        <w:pStyle w:val="NormalWeb"/>
        <w:ind w:left="640" w:hanging="640"/>
        <w:divId w:val="705251491"/>
      </w:pPr>
      <w:r>
        <w:fldChar w:fldCharType="end"/>
      </w:r>
    </w:p>
    <w:sectPr w:rsidR="00640B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3" w:author="Nuno Bandeira" w:date="2013-02-19T10:34:00Z" w:initials="NB">
    <w:p w:rsidR="00CE60CD" w:rsidRDefault="00CE60CD">
      <w:pPr>
        <w:pStyle w:val="CommentText"/>
      </w:pPr>
      <w:r>
        <w:rPr>
          <w:rStyle w:val="CommentReference"/>
        </w:rPr>
        <w:annotationRef/>
      </w:r>
      <w:r>
        <w:t>Did this not use any of the other steps in the merging procedure described in the methods section?</w:t>
      </w:r>
    </w:p>
  </w:comment>
  <w:comment w:id="111" w:author="Nuno Bandeira" w:date="2013-02-19T12:11:00Z" w:initials="NB">
    <w:p w:rsidR="00CE60CD" w:rsidRDefault="00CE60CD">
      <w:pPr>
        <w:pStyle w:val="CommentText"/>
      </w:pPr>
      <w:r>
        <w:rPr>
          <w:rStyle w:val="CommentReference"/>
        </w:rPr>
        <w:annotationRef/>
      </w:r>
      <w:r>
        <w:t>Was this determined from analysis of clusters with mixed peptide IDs?</w:t>
      </w:r>
    </w:p>
    <w:p w:rsidR="002602BB" w:rsidRDefault="002602BB">
      <w:pPr>
        <w:pStyle w:val="CommentText"/>
      </w:pPr>
      <w:r>
        <w:t>Adrian – yes, should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C3837"/>
    <w:multiLevelType w:val="hybridMultilevel"/>
    <w:tmpl w:val="C476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B0A8C"/>
    <w:multiLevelType w:val="hybridMultilevel"/>
    <w:tmpl w:val="F68033AC"/>
    <w:lvl w:ilvl="0" w:tplc="1CBA8B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5A"/>
    <w:rsid w:val="00007B96"/>
    <w:rsid w:val="000A2EB6"/>
    <w:rsid w:val="001659F0"/>
    <w:rsid w:val="00256F79"/>
    <w:rsid w:val="002602BB"/>
    <w:rsid w:val="002D02F7"/>
    <w:rsid w:val="002E185E"/>
    <w:rsid w:val="003326FB"/>
    <w:rsid w:val="003427A0"/>
    <w:rsid w:val="00370844"/>
    <w:rsid w:val="00481127"/>
    <w:rsid w:val="0055442C"/>
    <w:rsid w:val="005B4969"/>
    <w:rsid w:val="006018F7"/>
    <w:rsid w:val="00640BA3"/>
    <w:rsid w:val="00715E5D"/>
    <w:rsid w:val="00721D63"/>
    <w:rsid w:val="007B6145"/>
    <w:rsid w:val="008474DC"/>
    <w:rsid w:val="00A452FF"/>
    <w:rsid w:val="00A92335"/>
    <w:rsid w:val="00AC3943"/>
    <w:rsid w:val="00B03AD3"/>
    <w:rsid w:val="00B15B44"/>
    <w:rsid w:val="00B4205A"/>
    <w:rsid w:val="00BF2A11"/>
    <w:rsid w:val="00C61CEB"/>
    <w:rsid w:val="00CE60CD"/>
    <w:rsid w:val="00CF2403"/>
    <w:rsid w:val="00D67904"/>
    <w:rsid w:val="00D75B83"/>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MainText"/>
    <w:qFormat/>
    <w:rsid w:val="00B4205A"/>
    <w:pPr>
      <w:spacing w:after="0" w:line="480" w:lineRule="auto"/>
      <w:jc w:val="both"/>
    </w:pPr>
    <w:rPr>
      <w:rFonts w:ascii="Times" w:eastAsia="Times New Roman" w:hAnsi="Times" w:cs="Times New Roman"/>
      <w:sz w:val="24"/>
      <w:szCs w:val="20"/>
    </w:rPr>
  </w:style>
  <w:style w:type="paragraph" w:styleId="Heading1">
    <w:name w:val="heading 1"/>
    <w:basedOn w:val="TAMainText"/>
    <w:next w:val="Normal"/>
    <w:link w:val="Heading1Char"/>
    <w:qFormat/>
    <w:rsid w:val="00B4205A"/>
    <w:pPr>
      <w:keepNext/>
      <w:keepLines/>
      <w:spacing w:before="480"/>
      <w:ind w:firstLine="0"/>
      <w:outlineLvl w:val="0"/>
    </w:pPr>
    <w:rPr>
      <w:rFonts w:ascii="Times New Roman" w:eastAsiaTheme="majorEastAsia" w:hAnsi="Times New Roman" w:cstheme="majorBidi"/>
      <w:b/>
      <w:bCs/>
      <w:sz w:val="28"/>
      <w:szCs w:val="28"/>
    </w:rPr>
  </w:style>
  <w:style w:type="paragraph" w:styleId="Heading2">
    <w:name w:val="heading 2"/>
    <w:basedOn w:val="TAMainText"/>
    <w:next w:val="Normal"/>
    <w:link w:val="Heading2Char"/>
    <w:unhideWhenUsed/>
    <w:qFormat/>
    <w:rsid w:val="00B4205A"/>
    <w:pPr>
      <w:keepNext/>
      <w:keepLines/>
      <w:spacing w:before="200"/>
      <w:ind w:firstLine="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205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B4205A"/>
    <w:rPr>
      <w:rFonts w:ascii="Times New Roman" w:eastAsiaTheme="majorEastAsia" w:hAnsi="Times New Roman" w:cstheme="majorBidi"/>
      <w:b/>
      <w:bCs/>
      <w:sz w:val="26"/>
      <w:szCs w:val="26"/>
    </w:rPr>
  </w:style>
  <w:style w:type="paragraph" w:customStyle="1" w:styleId="TAMainText">
    <w:name w:val="TA_Main_Text"/>
    <w:basedOn w:val="Normal"/>
    <w:rsid w:val="00B4205A"/>
    <w:pPr>
      <w:ind w:firstLine="202"/>
    </w:pPr>
  </w:style>
  <w:style w:type="paragraph" w:styleId="BalloonText">
    <w:name w:val="Balloon Text"/>
    <w:basedOn w:val="Normal"/>
    <w:link w:val="BalloonTextChar"/>
    <w:uiPriority w:val="99"/>
    <w:semiHidden/>
    <w:unhideWhenUsed/>
    <w:rsid w:val="00B42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05A"/>
    <w:rPr>
      <w:rFonts w:ascii="Tahoma" w:eastAsia="Times New Roman" w:hAnsi="Tahoma" w:cs="Tahoma"/>
      <w:sz w:val="16"/>
      <w:szCs w:val="16"/>
    </w:rPr>
  </w:style>
  <w:style w:type="paragraph" w:styleId="NormalWeb">
    <w:name w:val="Normal (Web)"/>
    <w:basedOn w:val="Normal"/>
    <w:uiPriority w:val="99"/>
    <w:unhideWhenUsed/>
    <w:rsid w:val="00B4205A"/>
    <w:pPr>
      <w:spacing w:before="100" w:beforeAutospacing="1" w:after="100" w:afterAutospacing="1" w:line="240" w:lineRule="auto"/>
      <w:jc w:val="left"/>
    </w:pPr>
    <w:rPr>
      <w:rFonts w:ascii="Times New Roman" w:eastAsiaTheme="minorEastAsia" w:hAnsi="Times New Roman"/>
      <w:szCs w:val="24"/>
    </w:rPr>
  </w:style>
  <w:style w:type="paragraph" w:styleId="FootnoteText">
    <w:name w:val="footnote text"/>
    <w:basedOn w:val="Normal"/>
    <w:next w:val="Normal"/>
    <w:link w:val="FootnoteTextChar"/>
    <w:semiHidden/>
    <w:rsid w:val="0055442C"/>
  </w:style>
  <w:style w:type="character" w:customStyle="1" w:styleId="FootnoteTextChar">
    <w:name w:val="Footnote Text Char"/>
    <w:basedOn w:val="DefaultParagraphFont"/>
    <w:link w:val="FootnoteText"/>
    <w:semiHidden/>
    <w:rsid w:val="0055442C"/>
    <w:rPr>
      <w:rFonts w:ascii="Times" w:eastAsia="Times New Roman" w:hAnsi="Times" w:cs="Times New Roman"/>
      <w:sz w:val="24"/>
      <w:szCs w:val="20"/>
    </w:rPr>
  </w:style>
  <w:style w:type="paragraph" w:styleId="ListParagraph">
    <w:name w:val="List Paragraph"/>
    <w:basedOn w:val="Normal"/>
    <w:uiPriority w:val="34"/>
    <w:qFormat/>
    <w:rsid w:val="0055442C"/>
    <w:pPr>
      <w:ind w:left="720"/>
      <w:contextualSpacing/>
    </w:pPr>
  </w:style>
  <w:style w:type="character" w:styleId="Hyperlink">
    <w:name w:val="Hyperlink"/>
    <w:rsid w:val="00721D63"/>
    <w:rPr>
      <w:color w:val="0000FF"/>
      <w:u w:val="single"/>
    </w:rPr>
  </w:style>
  <w:style w:type="character" w:styleId="CommentReference">
    <w:name w:val="annotation reference"/>
    <w:basedOn w:val="DefaultParagraphFont"/>
    <w:uiPriority w:val="99"/>
    <w:semiHidden/>
    <w:unhideWhenUsed/>
    <w:rsid w:val="00721D63"/>
    <w:rPr>
      <w:sz w:val="16"/>
      <w:szCs w:val="16"/>
    </w:rPr>
  </w:style>
  <w:style w:type="paragraph" w:styleId="CommentText">
    <w:name w:val="annotation text"/>
    <w:basedOn w:val="Normal"/>
    <w:link w:val="CommentTextChar"/>
    <w:uiPriority w:val="99"/>
    <w:semiHidden/>
    <w:unhideWhenUsed/>
    <w:rsid w:val="00721D63"/>
    <w:pPr>
      <w:spacing w:line="240" w:lineRule="auto"/>
    </w:pPr>
    <w:rPr>
      <w:sz w:val="20"/>
    </w:rPr>
  </w:style>
  <w:style w:type="character" w:customStyle="1" w:styleId="CommentTextChar">
    <w:name w:val="Comment Text Char"/>
    <w:basedOn w:val="DefaultParagraphFont"/>
    <w:link w:val="CommentText"/>
    <w:uiPriority w:val="99"/>
    <w:semiHidden/>
    <w:rsid w:val="00721D63"/>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721D63"/>
    <w:rPr>
      <w:b/>
      <w:bCs/>
    </w:rPr>
  </w:style>
  <w:style w:type="character" w:customStyle="1" w:styleId="CommentSubjectChar">
    <w:name w:val="Comment Subject Char"/>
    <w:basedOn w:val="CommentTextChar"/>
    <w:link w:val="CommentSubject"/>
    <w:uiPriority w:val="99"/>
    <w:semiHidden/>
    <w:rsid w:val="00721D63"/>
    <w:rPr>
      <w:rFonts w:ascii="Times" w:eastAsia="Times New Roman" w:hAnsi="Times"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MainText"/>
    <w:qFormat/>
    <w:rsid w:val="00B4205A"/>
    <w:pPr>
      <w:spacing w:after="0" w:line="480" w:lineRule="auto"/>
      <w:jc w:val="both"/>
    </w:pPr>
    <w:rPr>
      <w:rFonts w:ascii="Times" w:eastAsia="Times New Roman" w:hAnsi="Times" w:cs="Times New Roman"/>
      <w:sz w:val="24"/>
      <w:szCs w:val="20"/>
    </w:rPr>
  </w:style>
  <w:style w:type="paragraph" w:styleId="Heading1">
    <w:name w:val="heading 1"/>
    <w:basedOn w:val="TAMainText"/>
    <w:next w:val="Normal"/>
    <w:link w:val="Heading1Char"/>
    <w:qFormat/>
    <w:rsid w:val="00B4205A"/>
    <w:pPr>
      <w:keepNext/>
      <w:keepLines/>
      <w:spacing w:before="480"/>
      <w:ind w:firstLine="0"/>
      <w:outlineLvl w:val="0"/>
    </w:pPr>
    <w:rPr>
      <w:rFonts w:ascii="Times New Roman" w:eastAsiaTheme="majorEastAsia" w:hAnsi="Times New Roman" w:cstheme="majorBidi"/>
      <w:b/>
      <w:bCs/>
      <w:sz w:val="28"/>
      <w:szCs w:val="28"/>
    </w:rPr>
  </w:style>
  <w:style w:type="paragraph" w:styleId="Heading2">
    <w:name w:val="heading 2"/>
    <w:basedOn w:val="TAMainText"/>
    <w:next w:val="Normal"/>
    <w:link w:val="Heading2Char"/>
    <w:unhideWhenUsed/>
    <w:qFormat/>
    <w:rsid w:val="00B4205A"/>
    <w:pPr>
      <w:keepNext/>
      <w:keepLines/>
      <w:spacing w:before="200"/>
      <w:ind w:firstLine="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205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B4205A"/>
    <w:rPr>
      <w:rFonts w:ascii="Times New Roman" w:eastAsiaTheme="majorEastAsia" w:hAnsi="Times New Roman" w:cstheme="majorBidi"/>
      <w:b/>
      <w:bCs/>
      <w:sz w:val="26"/>
      <w:szCs w:val="26"/>
    </w:rPr>
  </w:style>
  <w:style w:type="paragraph" w:customStyle="1" w:styleId="TAMainText">
    <w:name w:val="TA_Main_Text"/>
    <w:basedOn w:val="Normal"/>
    <w:rsid w:val="00B4205A"/>
    <w:pPr>
      <w:ind w:firstLine="202"/>
    </w:pPr>
  </w:style>
  <w:style w:type="paragraph" w:styleId="BalloonText">
    <w:name w:val="Balloon Text"/>
    <w:basedOn w:val="Normal"/>
    <w:link w:val="BalloonTextChar"/>
    <w:uiPriority w:val="99"/>
    <w:semiHidden/>
    <w:unhideWhenUsed/>
    <w:rsid w:val="00B42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05A"/>
    <w:rPr>
      <w:rFonts w:ascii="Tahoma" w:eastAsia="Times New Roman" w:hAnsi="Tahoma" w:cs="Tahoma"/>
      <w:sz w:val="16"/>
      <w:szCs w:val="16"/>
    </w:rPr>
  </w:style>
  <w:style w:type="paragraph" w:styleId="NormalWeb">
    <w:name w:val="Normal (Web)"/>
    <w:basedOn w:val="Normal"/>
    <w:uiPriority w:val="99"/>
    <w:unhideWhenUsed/>
    <w:rsid w:val="00B4205A"/>
    <w:pPr>
      <w:spacing w:before="100" w:beforeAutospacing="1" w:after="100" w:afterAutospacing="1" w:line="240" w:lineRule="auto"/>
      <w:jc w:val="left"/>
    </w:pPr>
    <w:rPr>
      <w:rFonts w:ascii="Times New Roman" w:eastAsiaTheme="minorEastAsia" w:hAnsi="Times New Roman"/>
      <w:szCs w:val="24"/>
    </w:rPr>
  </w:style>
  <w:style w:type="paragraph" w:styleId="FootnoteText">
    <w:name w:val="footnote text"/>
    <w:basedOn w:val="Normal"/>
    <w:next w:val="Normal"/>
    <w:link w:val="FootnoteTextChar"/>
    <w:semiHidden/>
    <w:rsid w:val="0055442C"/>
  </w:style>
  <w:style w:type="character" w:customStyle="1" w:styleId="FootnoteTextChar">
    <w:name w:val="Footnote Text Char"/>
    <w:basedOn w:val="DefaultParagraphFont"/>
    <w:link w:val="FootnoteText"/>
    <w:semiHidden/>
    <w:rsid w:val="0055442C"/>
    <w:rPr>
      <w:rFonts w:ascii="Times" w:eastAsia="Times New Roman" w:hAnsi="Times" w:cs="Times New Roman"/>
      <w:sz w:val="24"/>
      <w:szCs w:val="20"/>
    </w:rPr>
  </w:style>
  <w:style w:type="paragraph" w:styleId="ListParagraph">
    <w:name w:val="List Paragraph"/>
    <w:basedOn w:val="Normal"/>
    <w:uiPriority w:val="34"/>
    <w:qFormat/>
    <w:rsid w:val="0055442C"/>
    <w:pPr>
      <w:ind w:left="720"/>
      <w:contextualSpacing/>
    </w:pPr>
  </w:style>
  <w:style w:type="character" w:styleId="Hyperlink">
    <w:name w:val="Hyperlink"/>
    <w:rsid w:val="00721D63"/>
    <w:rPr>
      <w:color w:val="0000FF"/>
      <w:u w:val="single"/>
    </w:rPr>
  </w:style>
  <w:style w:type="character" w:styleId="CommentReference">
    <w:name w:val="annotation reference"/>
    <w:basedOn w:val="DefaultParagraphFont"/>
    <w:uiPriority w:val="99"/>
    <w:semiHidden/>
    <w:unhideWhenUsed/>
    <w:rsid w:val="00721D63"/>
    <w:rPr>
      <w:sz w:val="16"/>
      <w:szCs w:val="16"/>
    </w:rPr>
  </w:style>
  <w:style w:type="paragraph" w:styleId="CommentText">
    <w:name w:val="annotation text"/>
    <w:basedOn w:val="Normal"/>
    <w:link w:val="CommentTextChar"/>
    <w:uiPriority w:val="99"/>
    <w:semiHidden/>
    <w:unhideWhenUsed/>
    <w:rsid w:val="00721D63"/>
    <w:pPr>
      <w:spacing w:line="240" w:lineRule="auto"/>
    </w:pPr>
    <w:rPr>
      <w:sz w:val="20"/>
    </w:rPr>
  </w:style>
  <w:style w:type="character" w:customStyle="1" w:styleId="CommentTextChar">
    <w:name w:val="Comment Text Char"/>
    <w:basedOn w:val="DefaultParagraphFont"/>
    <w:link w:val="CommentText"/>
    <w:uiPriority w:val="99"/>
    <w:semiHidden/>
    <w:rsid w:val="00721D63"/>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721D63"/>
    <w:rPr>
      <w:b/>
      <w:bCs/>
    </w:rPr>
  </w:style>
  <w:style w:type="character" w:customStyle="1" w:styleId="CommentSubjectChar">
    <w:name w:val="Comment Subject Char"/>
    <w:basedOn w:val="CommentTextChar"/>
    <w:link w:val="CommentSubject"/>
    <w:uiPriority w:val="99"/>
    <w:semiHidden/>
    <w:rsid w:val="00721D63"/>
    <w:rPr>
      <w:rFonts w:ascii="Times" w:eastAsia="Times New Roman"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95146">
      <w:bodyDiv w:val="1"/>
      <w:marLeft w:val="0"/>
      <w:marRight w:val="0"/>
      <w:marTop w:val="0"/>
      <w:marBottom w:val="0"/>
      <w:divBdr>
        <w:top w:val="none" w:sz="0" w:space="0" w:color="auto"/>
        <w:left w:val="none" w:sz="0" w:space="0" w:color="auto"/>
        <w:bottom w:val="none" w:sz="0" w:space="0" w:color="auto"/>
        <w:right w:val="none" w:sz="0" w:space="0" w:color="auto"/>
      </w:divBdr>
      <w:divsChild>
        <w:div w:id="1651710906">
          <w:marLeft w:val="0"/>
          <w:marRight w:val="0"/>
          <w:marTop w:val="0"/>
          <w:marBottom w:val="0"/>
          <w:divBdr>
            <w:top w:val="none" w:sz="0" w:space="0" w:color="auto"/>
            <w:left w:val="none" w:sz="0" w:space="0" w:color="auto"/>
            <w:bottom w:val="none" w:sz="0" w:space="0" w:color="auto"/>
            <w:right w:val="none" w:sz="0" w:space="0" w:color="auto"/>
          </w:divBdr>
          <w:divsChild>
            <w:div w:id="1188519285">
              <w:marLeft w:val="0"/>
              <w:marRight w:val="0"/>
              <w:marTop w:val="0"/>
              <w:marBottom w:val="0"/>
              <w:divBdr>
                <w:top w:val="none" w:sz="0" w:space="0" w:color="auto"/>
                <w:left w:val="none" w:sz="0" w:space="0" w:color="auto"/>
                <w:bottom w:val="none" w:sz="0" w:space="0" w:color="auto"/>
                <w:right w:val="none" w:sz="0" w:space="0" w:color="auto"/>
              </w:divBdr>
              <w:divsChild>
                <w:div w:id="984428586">
                  <w:marLeft w:val="0"/>
                  <w:marRight w:val="0"/>
                  <w:marTop w:val="0"/>
                  <w:marBottom w:val="0"/>
                  <w:divBdr>
                    <w:top w:val="none" w:sz="0" w:space="0" w:color="auto"/>
                    <w:left w:val="none" w:sz="0" w:space="0" w:color="auto"/>
                    <w:bottom w:val="none" w:sz="0" w:space="0" w:color="auto"/>
                    <w:right w:val="none" w:sz="0" w:space="0" w:color="auto"/>
                  </w:divBdr>
                  <w:divsChild>
                    <w:div w:id="860701020">
                      <w:marLeft w:val="0"/>
                      <w:marRight w:val="0"/>
                      <w:marTop w:val="0"/>
                      <w:marBottom w:val="0"/>
                      <w:divBdr>
                        <w:top w:val="none" w:sz="0" w:space="0" w:color="auto"/>
                        <w:left w:val="none" w:sz="0" w:space="0" w:color="auto"/>
                        <w:bottom w:val="none" w:sz="0" w:space="0" w:color="auto"/>
                        <w:right w:val="none" w:sz="0" w:space="0" w:color="auto"/>
                      </w:divBdr>
                      <w:divsChild>
                        <w:div w:id="218321807">
                          <w:marLeft w:val="0"/>
                          <w:marRight w:val="0"/>
                          <w:marTop w:val="0"/>
                          <w:marBottom w:val="0"/>
                          <w:divBdr>
                            <w:top w:val="none" w:sz="0" w:space="0" w:color="auto"/>
                            <w:left w:val="none" w:sz="0" w:space="0" w:color="auto"/>
                            <w:bottom w:val="none" w:sz="0" w:space="0" w:color="auto"/>
                            <w:right w:val="none" w:sz="0" w:space="0" w:color="auto"/>
                          </w:divBdr>
                          <w:divsChild>
                            <w:div w:id="1550337494">
                              <w:marLeft w:val="0"/>
                              <w:marRight w:val="0"/>
                              <w:marTop w:val="0"/>
                              <w:marBottom w:val="0"/>
                              <w:divBdr>
                                <w:top w:val="none" w:sz="0" w:space="0" w:color="auto"/>
                                <w:left w:val="none" w:sz="0" w:space="0" w:color="auto"/>
                                <w:bottom w:val="none" w:sz="0" w:space="0" w:color="auto"/>
                                <w:right w:val="none" w:sz="0" w:space="0" w:color="auto"/>
                              </w:divBdr>
                              <w:divsChild>
                                <w:div w:id="1988588312">
                                  <w:marLeft w:val="0"/>
                                  <w:marRight w:val="0"/>
                                  <w:marTop w:val="0"/>
                                  <w:marBottom w:val="0"/>
                                  <w:divBdr>
                                    <w:top w:val="none" w:sz="0" w:space="0" w:color="auto"/>
                                    <w:left w:val="none" w:sz="0" w:space="0" w:color="auto"/>
                                    <w:bottom w:val="none" w:sz="0" w:space="0" w:color="auto"/>
                                    <w:right w:val="none" w:sz="0" w:space="0" w:color="auto"/>
                                  </w:divBdr>
                                  <w:divsChild>
                                    <w:div w:id="1894999981">
                                      <w:marLeft w:val="0"/>
                                      <w:marRight w:val="0"/>
                                      <w:marTop w:val="0"/>
                                      <w:marBottom w:val="0"/>
                                      <w:divBdr>
                                        <w:top w:val="none" w:sz="0" w:space="0" w:color="auto"/>
                                        <w:left w:val="none" w:sz="0" w:space="0" w:color="auto"/>
                                        <w:bottom w:val="none" w:sz="0" w:space="0" w:color="auto"/>
                                        <w:right w:val="none" w:sz="0" w:space="0" w:color="auto"/>
                                      </w:divBdr>
                                      <w:divsChild>
                                        <w:div w:id="483470776">
                                          <w:marLeft w:val="0"/>
                                          <w:marRight w:val="0"/>
                                          <w:marTop w:val="0"/>
                                          <w:marBottom w:val="0"/>
                                          <w:divBdr>
                                            <w:top w:val="none" w:sz="0" w:space="0" w:color="auto"/>
                                            <w:left w:val="none" w:sz="0" w:space="0" w:color="auto"/>
                                            <w:bottom w:val="none" w:sz="0" w:space="0" w:color="auto"/>
                                            <w:right w:val="none" w:sz="0" w:space="0" w:color="auto"/>
                                          </w:divBdr>
                                          <w:divsChild>
                                            <w:div w:id="820779142">
                                              <w:marLeft w:val="0"/>
                                              <w:marRight w:val="0"/>
                                              <w:marTop w:val="0"/>
                                              <w:marBottom w:val="0"/>
                                              <w:divBdr>
                                                <w:top w:val="none" w:sz="0" w:space="0" w:color="auto"/>
                                                <w:left w:val="none" w:sz="0" w:space="0" w:color="auto"/>
                                                <w:bottom w:val="none" w:sz="0" w:space="0" w:color="auto"/>
                                                <w:right w:val="none" w:sz="0" w:space="0" w:color="auto"/>
                                              </w:divBdr>
                                              <w:divsChild>
                                                <w:div w:id="705251491">
                                                  <w:marLeft w:val="0"/>
                                                  <w:marRight w:val="0"/>
                                                  <w:marTop w:val="0"/>
                                                  <w:marBottom w:val="0"/>
                                                  <w:divBdr>
                                                    <w:top w:val="none" w:sz="0" w:space="0" w:color="auto"/>
                                                    <w:left w:val="none" w:sz="0" w:space="0" w:color="auto"/>
                                                    <w:bottom w:val="none" w:sz="0" w:space="0" w:color="auto"/>
                                                    <w:right w:val="none" w:sz="0" w:space="0" w:color="auto"/>
                                                  </w:divBdr>
                                                  <w:divsChild>
                                                    <w:div w:id="19899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2324598">
      <w:bodyDiv w:val="1"/>
      <w:marLeft w:val="0"/>
      <w:marRight w:val="0"/>
      <w:marTop w:val="0"/>
      <w:marBottom w:val="0"/>
      <w:divBdr>
        <w:top w:val="none" w:sz="0" w:space="0" w:color="auto"/>
        <w:left w:val="none" w:sz="0" w:space="0" w:color="auto"/>
        <w:bottom w:val="none" w:sz="0" w:space="0" w:color="auto"/>
        <w:right w:val="none" w:sz="0" w:space="0" w:color="auto"/>
      </w:divBdr>
    </w:div>
    <w:div w:id="1345594447">
      <w:bodyDiv w:val="1"/>
      <w:marLeft w:val="0"/>
      <w:marRight w:val="0"/>
      <w:marTop w:val="0"/>
      <w:marBottom w:val="0"/>
      <w:divBdr>
        <w:top w:val="none" w:sz="0" w:space="0" w:color="auto"/>
        <w:left w:val="none" w:sz="0" w:space="0" w:color="auto"/>
        <w:bottom w:val="none" w:sz="0" w:space="0" w:color="auto"/>
        <w:right w:val="none" w:sz="0" w:space="0" w:color="auto"/>
      </w:divBdr>
    </w:div>
    <w:div w:id="1501963117">
      <w:bodyDiv w:val="1"/>
      <w:marLeft w:val="0"/>
      <w:marRight w:val="0"/>
      <w:marTop w:val="0"/>
      <w:marBottom w:val="0"/>
      <w:divBdr>
        <w:top w:val="none" w:sz="0" w:space="0" w:color="auto"/>
        <w:left w:val="none" w:sz="0" w:space="0" w:color="auto"/>
        <w:bottom w:val="none" w:sz="0" w:space="0" w:color="auto"/>
        <w:right w:val="none" w:sz="0" w:space="0" w:color="auto"/>
      </w:divBdr>
    </w:div>
    <w:div w:id="160657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7DA4-EB04-475E-AE5E-772C8973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8508</Words>
  <Characters>48497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aguthals</dc:creator>
  <cp:lastModifiedBy>aguthals</cp:lastModifiedBy>
  <cp:revision>24</cp:revision>
  <cp:lastPrinted>2013-02-21T21:55:00Z</cp:lastPrinted>
  <dcterms:created xsi:type="dcterms:W3CDTF">2012-07-19T23:29:00Z</dcterms:created>
  <dcterms:modified xsi:type="dcterms:W3CDTF">2013-02-22T00:40:00Z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adrian.guthals@gmail.com@www.mendeley.com</vt:lpwstr>
  </property>
  <property fmtid="{D5CDD505-2E9C-101B-9397-08002B2CF9AE}" pid="4" name="Mendeley Citation Style_1">
    <vt:lpwstr>mcp2</vt:lpwstr>
  </property>
  <property fmtid="{D5CDD505-2E9C-101B-9397-08002B2CF9AE}" pid="5" name="Mendeley Recent Style Id 0_1">
    <vt:lpwstr>http://www.zotero.org/styles/acs-chemical-biology</vt:lpwstr>
  </property>
  <property fmtid="{D5CDD505-2E9C-101B-9397-08002B2CF9AE}" pid="6" name="Mendeley Recent Style Name 0_1">
    <vt:lpwstr>ACS Chemical Biology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(full note)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http://www.zotero.org/styles/journal-of-proteome-research</vt:lpwstr>
  </property>
  <property fmtid="{D5CDD505-2E9C-101B-9397-08002B2CF9AE}" pid="18" name="Mendeley Recent Style Name 6_1">
    <vt:lpwstr>Journal of Proteome Research</vt:lpwstr>
  </property>
  <property fmtid="{D5CDD505-2E9C-101B-9397-08002B2CF9AE}" pid="19" name="Mendeley Recent Style Id 7_1">
    <vt:lpwstr>http://www.zotero.org/styles/molecular-and-cellular-biology</vt:lpwstr>
  </property>
  <property fmtid="{D5CDD505-2E9C-101B-9397-08002B2CF9AE}" pid="20" name="Mendeley Recent Style Name 7_1">
    <vt:lpwstr>Molecular and Cellular Biology</vt:lpwstr>
  </property>
  <property fmtid="{D5CDD505-2E9C-101B-9397-08002B2CF9AE}" pid="21" name="Mendeley Recent Style Id 8_1">
    <vt:lpwstr>mcp</vt:lpwstr>
  </property>
  <property fmtid="{D5CDD505-2E9C-101B-9397-08002B2CF9AE}" pid="22" name="Mendeley Recent Style Name 8_1">
    <vt:lpwstr>Molecular and Cellular Proteomics</vt:lpwstr>
  </property>
  <property fmtid="{D5CDD505-2E9C-101B-9397-08002B2CF9AE}" pid="23" name="Mendeley Recent Style Id 9_1">
    <vt:lpwstr>mcp2</vt:lpwstr>
  </property>
  <property fmtid="{D5CDD505-2E9C-101B-9397-08002B2CF9AE}" pid="24" name="Mendeley Recent Style Name 9_1">
    <vt:lpwstr>Molecular and Cellular Proteomics (up numbers)</vt:lpwstr>
  </property>
</Properties>
</file>