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48087" w14:textId="77777777" w:rsidR="007A7C42" w:rsidRDefault="00A6368D">
      <w:pPr>
        <w:pStyle w:val="centerpar"/>
        <w:rPr>
          <w:sz w:val="22"/>
          <w:szCs w:val="22"/>
        </w:rPr>
      </w:pPr>
      <w:r>
        <w:rPr>
          <w:b/>
          <w:bCs/>
          <w:sz w:val="31"/>
          <w:szCs w:val="31"/>
        </w:rPr>
        <w:t>DBP: A systems approach towards the therapeutic modulation of the acetylome</w:t>
      </w:r>
      <w:r>
        <w:rPr>
          <w:sz w:val="31"/>
          <w:szCs w:val="31"/>
        </w:rPr>
        <w:t xml:space="preserve"> </w:t>
      </w:r>
    </w:p>
    <w:p w14:paraId="6373C0B7" w14:textId="77777777" w:rsidR="007A7C42" w:rsidRDefault="007A7C42">
      <w:pPr>
        <w:rPr>
          <w:sz w:val="20"/>
          <w:szCs w:val="20"/>
        </w:rPr>
      </w:pPr>
    </w:p>
    <w:tbl>
      <w:tblPr>
        <w:tblW w:w="0" w:type="auto"/>
        <w:tblLayout w:type="fixed"/>
        <w:tblCellMar>
          <w:left w:w="0" w:type="dxa"/>
          <w:right w:w="0" w:type="dxa"/>
        </w:tblCellMar>
        <w:tblLook w:val="0000" w:firstRow="0" w:lastRow="0" w:firstColumn="0" w:lastColumn="0" w:noHBand="0" w:noVBand="0"/>
      </w:tblPr>
      <w:tblGrid>
        <w:gridCol w:w="1961"/>
        <w:gridCol w:w="4938"/>
      </w:tblGrid>
      <w:tr w:rsidR="007A7C42" w14:paraId="6B68FAA1" w14:textId="77777777">
        <w:tc>
          <w:tcPr>
            <w:tcW w:w="1961" w:type="dxa"/>
            <w:tcBorders>
              <w:top w:val="nil"/>
              <w:left w:val="nil"/>
              <w:bottom w:val="nil"/>
              <w:right w:val="nil"/>
            </w:tcBorders>
          </w:tcPr>
          <w:p w14:paraId="6AB5081E" w14:textId="77777777" w:rsidR="007A7C42" w:rsidRDefault="00A6368D">
            <w:pPr>
              <w:jc w:val="right"/>
              <w:rPr>
                <w:sz w:val="20"/>
                <w:szCs w:val="20"/>
              </w:rPr>
            </w:pPr>
            <w:r>
              <w:rPr>
                <w:sz w:val="20"/>
                <w:szCs w:val="20"/>
              </w:rPr>
              <w:t>Collaborating PI(s):</w:t>
            </w:r>
          </w:p>
        </w:tc>
        <w:tc>
          <w:tcPr>
            <w:tcW w:w="4938" w:type="dxa"/>
            <w:tcBorders>
              <w:top w:val="nil"/>
              <w:left w:val="nil"/>
              <w:bottom w:val="nil"/>
              <w:right w:val="nil"/>
            </w:tcBorders>
          </w:tcPr>
          <w:p w14:paraId="3E05465C" w14:textId="77777777" w:rsidR="007A7C42" w:rsidRDefault="00A6368D">
            <w:pPr>
              <w:jc w:val="left"/>
              <w:rPr>
                <w:sz w:val="20"/>
                <w:szCs w:val="20"/>
              </w:rPr>
            </w:pPr>
            <w:r>
              <w:rPr>
                <w:sz w:val="20"/>
                <w:szCs w:val="20"/>
              </w:rPr>
              <w:t>Anne-Claude Gingras, Ph.D.</w:t>
            </w:r>
          </w:p>
        </w:tc>
      </w:tr>
      <w:tr w:rsidR="007A7C42" w14:paraId="7EE94CAB" w14:textId="77777777">
        <w:tc>
          <w:tcPr>
            <w:tcW w:w="1961" w:type="dxa"/>
            <w:tcBorders>
              <w:top w:val="nil"/>
              <w:left w:val="nil"/>
              <w:bottom w:val="nil"/>
              <w:right w:val="nil"/>
            </w:tcBorders>
          </w:tcPr>
          <w:p w14:paraId="3563F012" w14:textId="77777777" w:rsidR="007A7C42" w:rsidRDefault="00A6368D">
            <w:pPr>
              <w:jc w:val="right"/>
              <w:rPr>
                <w:sz w:val="20"/>
                <w:szCs w:val="20"/>
              </w:rPr>
            </w:pPr>
            <w:r>
              <w:rPr>
                <w:sz w:val="20"/>
                <w:szCs w:val="20"/>
              </w:rPr>
              <w:t>Institution:</w:t>
            </w:r>
          </w:p>
        </w:tc>
        <w:tc>
          <w:tcPr>
            <w:tcW w:w="4938" w:type="dxa"/>
            <w:tcBorders>
              <w:top w:val="nil"/>
              <w:left w:val="nil"/>
              <w:bottom w:val="nil"/>
              <w:right w:val="nil"/>
            </w:tcBorders>
          </w:tcPr>
          <w:p w14:paraId="55FDA67F" w14:textId="77777777" w:rsidR="007A7C42" w:rsidRDefault="00A6368D">
            <w:pPr>
              <w:jc w:val="left"/>
              <w:rPr>
                <w:sz w:val="20"/>
                <w:szCs w:val="20"/>
              </w:rPr>
            </w:pPr>
            <w:r>
              <w:rPr>
                <w:sz w:val="20"/>
                <w:szCs w:val="20"/>
              </w:rPr>
              <w:t>Samuel Lunenfeld Research Institute, Toronto, Canada</w:t>
            </w:r>
          </w:p>
        </w:tc>
      </w:tr>
      <w:tr w:rsidR="007A7C42" w14:paraId="4C35365D" w14:textId="77777777">
        <w:trPr>
          <w:gridAfter w:val="1"/>
          <w:wAfter w:w="4938" w:type="dxa"/>
        </w:trPr>
        <w:tc>
          <w:tcPr>
            <w:tcW w:w="1961" w:type="dxa"/>
            <w:tcBorders>
              <w:top w:val="nil"/>
              <w:left w:val="nil"/>
              <w:bottom w:val="nil"/>
              <w:right w:val="nil"/>
            </w:tcBorders>
          </w:tcPr>
          <w:p w14:paraId="572F49F6" w14:textId="77777777" w:rsidR="007A7C42" w:rsidRDefault="00A6368D">
            <w:pPr>
              <w:jc w:val="right"/>
              <w:rPr>
                <w:sz w:val="20"/>
                <w:szCs w:val="20"/>
              </w:rPr>
            </w:pPr>
            <w:r>
              <w:rPr>
                <w:sz w:val="20"/>
                <w:szCs w:val="20"/>
              </w:rPr>
              <w:t>Funding:</w:t>
            </w:r>
          </w:p>
        </w:tc>
      </w:tr>
      <w:tr w:rsidR="007A7C42" w14:paraId="04AF60D3" w14:textId="77777777">
        <w:tc>
          <w:tcPr>
            <w:tcW w:w="1961" w:type="dxa"/>
            <w:tcBorders>
              <w:top w:val="nil"/>
              <w:left w:val="nil"/>
              <w:bottom w:val="nil"/>
              <w:right w:val="nil"/>
            </w:tcBorders>
          </w:tcPr>
          <w:p w14:paraId="30735904" w14:textId="77777777" w:rsidR="007A7C42" w:rsidRDefault="00A6368D">
            <w:pPr>
              <w:jc w:val="right"/>
              <w:rPr>
                <w:sz w:val="20"/>
                <w:szCs w:val="20"/>
              </w:rPr>
            </w:pPr>
            <w:commentRangeStart w:id="0"/>
            <w:r>
              <w:rPr>
                <w:sz w:val="20"/>
                <w:szCs w:val="20"/>
              </w:rPr>
              <w:t>CIHR/IRSC</w:t>
            </w:r>
            <w:commentRangeEnd w:id="0"/>
            <w:r w:rsidR="00DD1FC8">
              <w:rPr>
                <w:rStyle w:val="CommentReference"/>
              </w:rPr>
              <w:commentReference w:id="0"/>
            </w:r>
          </w:p>
        </w:tc>
        <w:tc>
          <w:tcPr>
            <w:tcW w:w="4938" w:type="dxa"/>
            <w:tcBorders>
              <w:top w:val="nil"/>
              <w:left w:val="nil"/>
              <w:bottom w:val="nil"/>
              <w:right w:val="nil"/>
            </w:tcBorders>
          </w:tcPr>
          <w:p w14:paraId="542AB004" w14:textId="77777777" w:rsidR="007A7C42" w:rsidRDefault="00A6368D">
            <w:pPr>
              <w:jc w:val="left"/>
              <w:rPr>
                <w:sz w:val="20"/>
                <w:szCs w:val="20"/>
              </w:rPr>
            </w:pPr>
            <w:r>
              <w:rPr>
                <w:sz w:val="20"/>
                <w:szCs w:val="20"/>
              </w:rPr>
              <w:t>275594, Sep 2012 to Aug 2016, PI Gingras</w:t>
            </w:r>
          </w:p>
        </w:tc>
      </w:tr>
    </w:tbl>
    <w:p w14:paraId="57222A2F" w14:textId="77777777" w:rsidR="007A7C42" w:rsidRDefault="007A7C42">
      <w:pPr>
        <w:widowControl w:val="0"/>
        <w:rPr>
          <w:noProof w:val="0"/>
          <w:sz w:val="24"/>
          <w:szCs w:val="24"/>
        </w:rPr>
      </w:pPr>
    </w:p>
    <w:p w14:paraId="54B93B5E" w14:textId="77777777" w:rsidR="007A7C42" w:rsidRDefault="00A6368D">
      <w:pPr>
        <w:pStyle w:val="Heading2"/>
        <w:widowControl/>
      </w:pPr>
      <w:r>
        <w:t>1  Significance</w:t>
      </w:r>
    </w:p>
    <w:p w14:paraId="61276D5F" w14:textId="6C16D63C" w:rsidR="007A7C42" w:rsidRDefault="00A6368D">
      <w:pPr>
        <w:spacing w:before="60"/>
      </w:pPr>
      <w:r>
        <w:t>The cellular machinery responsible for the acetylation of lysines is critically implicated in cancer biology. In particular the only protein domain that recognizes acetylated lysines, the bromodomain, is present in multiple proteins implicated in chromatin biology and regulation of gene expression, and many of these proteins are deregulated in human tumors. Structurally [</w:t>
      </w:r>
      <w:fldSimple w:instr="REF BIB_filippakopoulos12 \* MERGEFORMAT ">
        <w:r>
          <w:t>1</w:t>
        </w:r>
      </w:fldSimple>
      <w:r>
        <w:t>], the recognition of acetylated peptides by the bromodomain makes it a</w:t>
      </w:r>
      <w:ins w:id="1" w:author="administrator" w:date="2013-01-10T23:19:00Z">
        <w:r w:rsidR="00E74318">
          <w:t>n attractive</w:t>
        </w:r>
      </w:ins>
      <w:r>
        <w:t xml:space="preserve"> druggable </w:t>
      </w:r>
      <w:commentRangeStart w:id="2"/>
      <w:r>
        <w:t>target</w:t>
      </w:r>
      <w:commentRangeEnd w:id="2"/>
      <w:r w:rsidR="00E74318">
        <w:rPr>
          <w:rStyle w:val="CommentReference"/>
        </w:rPr>
        <w:commentReference w:id="2"/>
      </w:r>
      <w:r>
        <w:t>. Through the work of one of the co-PIs</w:t>
      </w:r>
      <w:ins w:id="3" w:author="administrator" w:date="2013-01-10T23:20:00Z">
        <w:r w:rsidR="00E74318">
          <w:t xml:space="preserve"> </w:t>
        </w:r>
      </w:ins>
      <w:ins w:id="4" w:author="administrator" w:date="2013-01-11T11:04:00Z">
        <w:r w:rsidR="00622ECF">
          <w:t xml:space="preserve">on this CIHR grant </w:t>
        </w:r>
      </w:ins>
      <w:ins w:id="5" w:author="administrator" w:date="2013-01-10T23:20:00Z">
        <w:r w:rsidR="00E74318">
          <w:t>(Fil</w:t>
        </w:r>
      </w:ins>
      <w:ins w:id="6" w:author="administrator" w:date="2013-01-10T23:22:00Z">
        <w:r w:rsidR="00E74318">
          <w:t>ippakop</w:t>
        </w:r>
      </w:ins>
      <w:ins w:id="7" w:author="administrator" w:date="2013-01-11T16:12:00Z">
        <w:r w:rsidR="00670419">
          <w:t>o</w:t>
        </w:r>
      </w:ins>
      <w:ins w:id="8" w:author="administrator" w:date="2013-01-10T23:22:00Z">
        <w:r w:rsidR="00E74318">
          <w:t>ulos at the Structural Genomic Consortium</w:t>
        </w:r>
      </w:ins>
      <w:ins w:id="9" w:author="administrator" w:date="2013-01-11T11:09:00Z">
        <w:r w:rsidR="003654A6">
          <w:t>, SGC</w:t>
        </w:r>
      </w:ins>
      <w:ins w:id="10" w:author="administrator" w:date="2013-01-10T23:22:00Z">
        <w:r w:rsidR="00E74318">
          <w:t>, Oxford, UK)</w:t>
        </w:r>
      </w:ins>
      <w:r>
        <w:t>, the first anti-cancer bromodomain inhibitor (JQ1; specific for the BET family of bromodomains) was developed and shows promise against a number of tumor types. However, this work also highlighted the need for more information regarding the cellular context in which bromodomain containing proteins and acetylation enzymes act, and what are the cellular targets for bromodomain recognition of acetylated peptides. Here, we propose to systematically define the specificity and function of human bromodomains through identification of their binding partners and acetylated targets.</w:t>
      </w:r>
    </w:p>
    <w:p w14:paraId="4862A823" w14:textId="3233CDDA" w:rsidR="0045690B" w:rsidRDefault="00A6368D">
      <w:pPr>
        <w:ind w:firstLine="340"/>
        <w:rPr>
          <w:ins w:id="11" w:author="administrator" w:date="2013-01-11T10:52:00Z"/>
        </w:rPr>
      </w:pPr>
      <w:r>
        <w:rPr>
          <w:b/>
          <w:bCs/>
        </w:rPr>
        <w:t>The acetylation machinery</w:t>
      </w:r>
      <w:ins w:id="12" w:author="administrator" w:date="2013-01-11T10:54:00Z">
        <w:r w:rsidR="0045690B">
          <w:rPr>
            <w:b/>
            <w:bCs/>
          </w:rPr>
          <w:t xml:space="preserve"> (acetylome)</w:t>
        </w:r>
      </w:ins>
      <w:r>
        <w:rPr>
          <w:b/>
          <w:bCs/>
        </w:rPr>
        <w:t>.</w:t>
      </w:r>
      <w:r>
        <w:t xml:space="preserve"> Lysine acetylation</w:t>
      </w:r>
      <w:ins w:id="13" w:author="administrator" w:date="2013-01-10T23:23:00Z">
        <w:r w:rsidR="00E74318">
          <w:t xml:space="preserve"> (KAc)</w:t>
        </w:r>
      </w:ins>
      <w:r>
        <w:t xml:space="preserve"> is the process by which an acetyl group is transferred (from Acetyl Coenzyme A) to the epsilon amine of a lysine residue, a modification that is catalyzed by a family of lysine acetyltransferases (KATs; 18 genes in human). Similar to protein phosphorylation in which kinases and phosphatases oppose each other for the addition (“writing”) and removal (“erasing”) of the phosphate group, </w:t>
      </w:r>
      <w:del w:id="14" w:author="administrator" w:date="2013-01-10T23:23:00Z">
        <w:r w:rsidDel="00E74318">
          <w:delText>acetyl groups (</w:delText>
        </w:r>
      </w:del>
      <w:r>
        <w:t>KAc</w:t>
      </w:r>
      <w:del w:id="15" w:author="administrator" w:date="2013-01-10T23:23:00Z">
        <w:r w:rsidDel="00E74318">
          <w:delText>)</w:delText>
        </w:r>
      </w:del>
      <w:r>
        <w:t xml:space="preserve"> added by KATs can be removed by lysine deacetylases (KDACs, histone-specific KDACs are known as HDACs, histone deacetylases</w:t>
      </w:r>
      <w:ins w:id="16" w:author="administrator" w:date="2013-01-10T23:23:00Z">
        <w:r w:rsidR="00E74318">
          <w:t>; 18 genes</w:t>
        </w:r>
      </w:ins>
      <w:r>
        <w:t xml:space="preserve">). </w:t>
      </w:r>
      <w:del w:id="17" w:author="administrator" w:date="2013-01-10T23:23:00Z">
        <w:r w:rsidDel="00E74318">
          <w:delText xml:space="preserve">KDACs are represented by two main classes which differ in their cofactor dependence, the KDACs proper, 11 genes, and the sirtuins, 7 genes. </w:delText>
        </w:r>
      </w:del>
      <w:r>
        <w:t>KAc marks are recognized by a single dedicated protein domain, the bromodomain, which acts as a “reader” of the acetylation mark and provides context-specific recognition</w:t>
      </w:r>
      <w:del w:id="18" w:author="administrator" w:date="2013-01-11T10:53:00Z">
        <w:r w:rsidDel="0045690B">
          <w:delText>. As detailed below, bromodomains are encoded in 44 genes</w:delText>
        </w:r>
      </w:del>
      <w:r>
        <w:t xml:space="preserve"> (</w:t>
      </w:r>
      <w:ins w:id="19" w:author="administrator" w:date="2013-01-11T10:53:00Z">
        <w:r w:rsidR="0045690B">
          <w:t xml:space="preserve">44 genes in human; </w:t>
        </w:r>
      </w:ins>
      <w:r>
        <w:t xml:space="preserve">some proteins contain more than one bromodomain). </w:t>
      </w:r>
      <w:del w:id="20" w:author="administrator" w:date="2013-01-11T10:54:00Z">
        <w:r w:rsidDel="0045690B">
          <w:delText xml:space="preserve">Most of the bromodomain containing proteins are comprised of several modular domains, suggesting roles as molecular scaffolds. Though not all bromodomain containing proteins have been characterized in detail, the majority of those studied have roles in chromatin biology and regulation of gene expression. </w:delText>
        </w:r>
      </w:del>
      <w:r>
        <w:t xml:space="preserve">Lysine acetylation first came to the forefront as a histone modification. Histone tails are modified by a number of post-translational modifications (PTMs) that present different cues to the cellular machinery (the so-called histone code). In general, acetylation of histone tails acts to open the chromatin structure, activating transcription, although certain acetylation marks are associated instead with chromatin compaction and with other processes as well, such as metabolism and DNA repair. </w:t>
      </w:r>
      <w:del w:id="21" w:author="administrator" w:date="2013-01-11T16:14:00Z">
        <w:r w:rsidDel="00670419">
          <w:delText xml:space="preserve">Regulation of gene expression by histone acetylation status has been the driving force behind the development of KDAC inhibitors. </w:delText>
        </w:r>
      </w:del>
      <w:r>
        <w:t xml:space="preserve">However, while first studied intensively in the context of the histone code, lysine acetylation is now recognized as a widespread PTM occurring on a large proportion of the proteome. So far, 18330 sites on 6870 proteins have been reported in total in human cells in a PTM repository (http://www.phosphosite.org), which is likely still an underestimation (we consistently detect new sites by mass spectrometry). The prevalence of </w:t>
      </w:r>
      <w:del w:id="22" w:author="administrator" w:date="2013-01-11T16:15:00Z">
        <w:r w:rsidDel="00670419">
          <w:delText>acetyl lysine</w:delText>
        </w:r>
      </w:del>
      <w:ins w:id="23" w:author="administrator" w:date="2013-01-11T16:15:00Z">
        <w:r w:rsidR="00670419">
          <w:t>KAc</w:t>
        </w:r>
      </w:ins>
      <w:r>
        <w:t xml:space="preserve"> on thousands of cellular proteins underlies the vital importance of this modification and also highlights the lack of information regarding which KATs and KDACs are responsible for these acetylation events, and, just as importantly, which sites on which proteins are “read” by the different bromodomains. </w:t>
      </w:r>
    </w:p>
    <w:p w14:paraId="38544DD3" w14:textId="086CECCE" w:rsidR="003654A6" w:rsidDel="003654A6" w:rsidRDefault="00A6368D" w:rsidP="003654A6">
      <w:pPr>
        <w:ind w:firstLine="340"/>
        <w:rPr>
          <w:del w:id="24" w:author="administrator" w:date="2013-01-11T11:10:00Z"/>
        </w:rPr>
      </w:pPr>
      <w:del w:id="25" w:author="administrator" w:date="2013-01-11T11:16:00Z">
        <w:r w:rsidRPr="0045690B" w:rsidDel="00FB0004">
          <w:rPr>
            <w:b/>
            <w:rPrChange w:id="26" w:author="administrator" w:date="2013-01-11T10:52:00Z">
              <w:rPr/>
            </w:rPrChange>
          </w:rPr>
          <w:delText xml:space="preserve">The </w:delText>
        </w:r>
      </w:del>
      <w:ins w:id="27" w:author="administrator" w:date="2013-01-11T11:16:00Z">
        <w:r w:rsidR="00FB0004">
          <w:rPr>
            <w:b/>
          </w:rPr>
          <w:t>Targeting the</w:t>
        </w:r>
        <w:r w:rsidR="00FB0004" w:rsidRPr="0045690B">
          <w:rPr>
            <w:b/>
            <w:rPrChange w:id="28" w:author="administrator" w:date="2013-01-11T10:52:00Z">
              <w:rPr/>
            </w:rPrChange>
          </w:rPr>
          <w:t xml:space="preserve"> </w:t>
        </w:r>
      </w:ins>
      <w:r w:rsidRPr="0045690B">
        <w:rPr>
          <w:b/>
          <w:rPrChange w:id="29" w:author="administrator" w:date="2013-01-11T10:52:00Z">
            <w:rPr/>
          </w:rPrChange>
        </w:rPr>
        <w:t>acetylome in disease</w:t>
      </w:r>
      <w:r>
        <w:t xml:space="preserve">. Tight control of the </w:t>
      </w:r>
      <w:del w:id="30" w:author="administrator" w:date="2013-01-11T10:54:00Z">
        <w:r w:rsidDel="0045690B">
          <w:delText>acetylation system (here referred to as the “acetylome”)</w:delText>
        </w:r>
      </w:del>
      <w:ins w:id="31" w:author="administrator" w:date="2013-01-11T10:54:00Z">
        <w:r w:rsidR="0045690B">
          <w:t>acetylome</w:t>
        </w:r>
      </w:ins>
      <w:r>
        <w:t xml:space="preserve"> is </w:t>
      </w:r>
      <w:del w:id="32" w:author="administrator" w:date="2013-01-11T11:16:00Z">
        <w:r w:rsidDel="00FB0004">
          <w:delText xml:space="preserve">clearly </w:delText>
        </w:r>
      </w:del>
      <w:r>
        <w:t>critical to cellular homeostasis</w:t>
      </w:r>
      <w:del w:id="33" w:author="administrator" w:date="2013-01-11T11:16:00Z">
        <w:r w:rsidDel="00FB0004">
          <w:delText>. This is evidenced by the fact that</w:delText>
        </w:r>
      </w:del>
      <w:ins w:id="34" w:author="administrator" w:date="2013-01-11T11:16:00Z">
        <w:r w:rsidR="00FB0004">
          <w:t>, and</w:t>
        </w:r>
      </w:ins>
      <w:r>
        <w:t xml:space="preserve"> many of the </w:t>
      </w:r>
      <w:ins w:id="35" w:author="administrator" w:date="2013-01-11T11:16:00Z">
        <w:r w:rsidR="00FB0004">
          <w:t xml:space="preserve">acetylome </w:t>
        </w:r>
      </w:ins>
      <w:r>
        <w:t xml:space="preserve">components </w:t>
      </w:r>
      <w:del w:id="36" w:author="administrator" w:date="2013-01-11T11:17:00Z">
        <w:r w:rsidDel="00FB0004">
          <w:delText xml:space="preserve">of the acetylome </w:delText>
        </w:r>
      </w:del>
      <w:r>
        <w:t xml:space="preserve">have been associated with disease, particularly cancer. </w:t>
      </w:r>
      <w:del w:id="37" w:author="administrator" w:date="2013-01-11T11:11:00Z">
        <w:r w:rsidDel="003654A6">
          <w:delText xml:space="preserve">Acetylome alterations in disease include expression changes, but also a number of genetic alterations, most notably deletions, point mutations and </w:delText>
        </w:r>
        <w:commentRangeStart w:id="38"/>
        <w:r w:rsidDel="003654A6">
          <w:delText>translocations</w:delText>
        </w:r>
        <w:commentRangeEnd w:id="38"/>
        <w:r w:rsidR="00E122D1" w:rsidDel="003654A6">
          <w:rPr>
            <w:rStyle w:val="CommentReference"/>
          </w:rPr>
          <w:commentReference w:id="38"/>
        </w:r>
        <w:r w:rsidDel="003654A6">
          <w:delText>.</w:delText>
        </w:r>
      </w:del>
      <w:moveToRangeStart w:id="39" w:author="administrator" w:date="2013-01-11T11:10:00Z" w:name="move219521960"/>
      <w:moveTo w:id="40" w:author="administrator" w:date="2013-01-11T11:10:00Z">
        <w:r w:rsidR="003654A6">
          <w:t>The overexpression of multiple KDACs in cancers prompted the</w:t>
        </w:r>
      </w:moveTo>
      <w:ins w:id="41" w:author="administrator" w:date="2013-01-11T16:15:00Z">
        <w:r w:rsidR="00670419">
          <w:t xml:space="preserve"> development and</w:t>
        </w:r>
      </w:ins>
      <w:moveTo w:id="42" w:author="administrator" w:date="2013-01-11T11:10:00Z">
        <w:r w:rsidR="003654A6">
          <w:t xml:space="preserve"> testing of KDAC </w:t>
        </w:r>
      </w:moveTo>
      <w:ins w:id="43" w:author="administrator" w:date="2013-01-11T11:32:00Z">
        <w:r w:rsidR="00D444F8">
          <w:t xml:space="preserve">(HDAC) </w:t>
        </w:r>
      </w:ins>
      <w:moveTo w:id="44" w:author="administrator" w:date="2013-01-11T11:10:00Z">
        <w:r w:rsidR="003654A6">
          <w:t>inhibitors as anticancer therapeutics</w:t>
        </w:r>
      </w:moveTo>
      <w:ins w:id="45" w:author="administrator" w:date="2013-01-11T11:14:00Z">
        <w:r w:rsidR="00FB0004">
          <w:t xml:space="preserve">, and two of them (Voronistat, a broad specificity inhibitor, and Romidepsin, a KDAC1/KDAC2 inhibitor) have been approved for </w:t>
        </w:r>
      </w:ins>
      <w:moveTo w:id="46" w:author="administrator" w:date="2013-01-11T11:10:00Z">
        <w:del w:id="47" w:author="administrator" w:date="2013-01-11T11:13:00Z">
          <w:r w:rsidR="003654A6" w:rsidDel="003654A6">
            <w:delText>. To date, two KDAC (HDAC) inhibitors have been approved for clinical use.</w:delText>
          </w:r>
        </w:del>
        <w:del w:id="48" w:author="administrator" w:date="2013-01-11T11:15:00Z">
          <w:r w:rsidR="003654A6" w:rsidDel="00FB0004">
            <w:delText xml:space="preserve"> Vorinostat, a broad specificity small molecule inhibitor targeting KDACs 1-11, was approved for </w:delText>
          </w:r>
        </w:del>
        <w:r w:rsidR="003654A6">
          <w:t xml:space="preserve">the treatment of persistent or recurrent cutaneous T-cell </w:t>
        </w:r>
        <w:r w:rsidR="003654A6">
          <w:lastRenderedPageBreak/>
          <w:t xml:space="preserve">lymphoma (CTCL). </w:t>
        </w:r>
        <w:del w:id="49" w:author="administrator" w:date="2013-01-11T11:16:00Z">
          <w:r w:rsidR="003654A6" w:rsidDel="00FB0004">
            <w:delText xml:space="preserve">Recently, the cyclic peptide Romidepsin, targeting KDAC1 and KDAC2, was approved for treatment of CTCL15. </w:delText>
          </w:r>
        </w:del>
        <w:del w:id="50" w:author="administrator" w:date="2013-01-11T11:17:00Z">
          <w:r w:rsidR="003654A6" w:rsidDel="00FB0004">
            <w:delText>Though</w:delText>
          </w:r>
        </w:del>
      </w:moveTo>
      <w:ins w:id="51" w:author="administrator" w:date="2013-01-11T11:17:00Z">
        <w:r w:rsidR="00FB0004">
          <w:t>However, while</w:t>
        </w:r>
      </w:ins>
      <w:moveTo w:id="52" w:author="administrator" w:date="2013-01-11T11:10:00Z">
        <w:r w:rsidR="003654A6">
          <w:t xml:space="preserve"> these inhibitors show </w:t>
        </w:r>
      </w:moveTo>
      <w:ins w:id="53" w:author="administrator" w:date="2013-01-11T11:32:00Z">
        <w:r w:rsidR="00D444F8">
          <w:t xml:space="preserve">clear </w:t>
        </w:r>
      </w:ins>
      <w:moveTo w:id="54" w:author="administrator" w:date="2013-01-11T11:10:00Z">
        <w:r w:rsidR="003654A6">
          <w:t>clinical promise, their cellular mode of action is still not clear. These compounds are also bound to be somewhat non-specific: besides the fact that most of the currently used inhibitors can target more than one KDAC, the number of direct acetylation targets for each of the KDACs (let alone their identity) is still largely unknown. Furthermore, most KDAC inhibitors have been shown in clinical trials to be ineffective as monotherapies, reinforcing the need for improved therapeutic agents targeting the acetylome.</w:t>
        </w:r>
      </w:moveTo>
      <w:ins w:id="55" w:author="administrator" w:date="2013-01-11T11:10:00Z">
        <w:r w:rsidR="003654A6">
          <w:t xml:space="preserve"> </w:t>
        </w:r>
      </w:ins>
      <w:ins w:id="56" w:author="administrator" w:date="2013-01-11T11:11:00Z">
        <w:r w:rsidR="003654A6">
          <w:t xml:space="preserve">Given the more specific nature of the acetylation recognition (see below), bromodomains are </w:t>
        </w:r>
      </w:ins>
      <w:ins w:id="57" w:author="administrator" w:date="2013-01-11T11:18:00Z">
        <w:r w:rsidR="00FB0004">
          <w:t>attractive drug targets. Bromodomain</w:t>
        </w:r>
      </w:ins>
      <w:ins w:id="58" w:author="administrator" w:date="2013-01-11T11:12:00Z">
        <w:r w:rsidR="003654A6">
          <w:t xml:space="preserve"> alterations in disease include expression changes, but also a number of genetic alterations, most notably deletions, point mutations and </w:t>
        </w:r>
        <w:commentRangeStart w:id="59"/>
        <w:r w:rsidR="003654A6">
          <w:t>translocations</w:t>
        </w:r>
        <w:commentRangeEnd w:id="59"/>
        <w:r w:rsidR="003654A6">
          <w:rPr>
            <w:rStyle w:val="CommentReference"/>
          </w:rPr>
          <w:commentReference w:id="59"/>
        </w:r>
        <w:r w:rsidR="003654A6">
          <w:t xml:space="preserve">. </w:t>
        </w:r>
      </w:ins>
    </w:p>
    <w:moveToRangeEnd w:id="39"/>
    <w:p w14:paraId="409BC8C0" w14:textId="55C54EAF" w:rsidR="007A7C42" w:rsidRDefault="00A6368D" w:rsidP="003654A6">
      <w:pPr>
        <w:ind w:firstLine="340"/>
      </w:pPr>
      <w:del w:id="60" w:author="administrator" w:date="2013-01-11T11:10:00Z">
        <w:r w:rsidDel="003654A6">
          <w:delText xml:space="preserve"> </w:delText>
        </w:r>
      </w:del>
      <w:del w:id="61" w:author="administrator" w:date="2013-01-11T11:04:00Z">
        <w:r w:rsidDel="00622ECF">
          <w:delText>For example, the bromodomain-containing acetyltransferase KAT3A (also known as CREBBP, CREB binding protein) is a transcriptional co-activator mutated in Rubinstein-Taybi syndrome, a multiple congenital anomaly syndrome characterized by mental retardation, dysmorphic facial features, postnatal growth deficiency and predisposition to cancer.</w:delText>
        </w:r>
      </w:del>
      <w:del w:id="62" w:author="administrator" w:date="2013-01-11T10:56:00Z">
        <w:r w:rsidDel="00E122D1">
          <w:delText xml:space="preserve"> </w:delText>
        </w:r>
      </w:del>
      <w:ins w:id="63" w:author="administrator" w:date="2013-01-11T11:04:00Z">
        <w:r w:rsidR="00622ECF">
          <w:t>For example, t</w:t>
        </w:r>
      </w:ins>
      <w:ins w:id="64" w:author="administrator" w:date="2013-01-11T10:56:00Z">
        <w:r w:rsidR="00E122D1">
          <w:t>ranslocations of the BET (Bromodomain and Extra</w:t>
        </w:r>
      </w:ins>
      <w:ins w:id="65" w:author="administrator" w:date="2013-01-11T10:57:00Z">
        <w:r w:rsidR="00E122D1">
          <w:t xml:space="preserve"> T</w:t>
        </w:r>
      </w:ins>
      <w:ins w:id="66" w:author="administrator" w:date="2013-01-11T10:56:00Z">
        <w:r w:rsidR="00E122D1">
          <w:t>erminal</w:t>
        </w:r>
      </w:ins>
      <w:ins w:id="67" w:author="administrator" w:date="2013-01-11T10:57:00Z">
        <w:r w:rsidR="00E122D1">
          <w:t xml:space="preserve"> domain) family members BRD4 and BRD3 to the NUT protein cause a rare and aggressive cancer known as midline </w:t>
        </w:r>
        <w:commentRangeStart w:id="68"/>
        <w:r w:rsidR="00E122D1">
          <w:t>carcinoma</w:t>
        </w:r>
      </w:ins>
      <w:commentRangeEnd w:id="68"/>
      <w:ins w:id="69" w:author="administrator" w:date="2013-01-11T11:02:00Z">
        <w:r w:rsidR="00E122D1">
          <w:rPr>
            <w:rStyle w:val="CommentReference"/>
          </w:rPr>
          <w:commentReference w:id="68"/>
        </w:r>
      </w:ins>
      <w:ins w:id="71" w:author="administrator" w:date="2013-01-11T11:00:00Z">
        <w:r w:rsidR="00E122D1">
          <w:t xml:space="preserve">. Disrupting the KAc binding with the small molecule inhibitor JQ1 reverses the tumor phenotype of midline carcinoma cells, offering an excellent proof-of-concept </w:t>
        </w:r>
      </w:ins>
      <w:ins w:id="72" w:author="administrator" w:date="2013-01-11T11:01:00Z">
        <w:r w:rsidR="00E122D1">
          <w:t xml:space="preserve">for targeting protein-protein interactions for epigenetic </w:t>
        </w:r>
      </w:ins>
      <w:ins w:id="73" w:author="administrator" w:date="2013-01-11T11:02:00Z">
        <w:r w:rsidR="00E122D1">
          <w:t>“readers”</w:t>
        </w:r>
      </w:ins>
      <w:del w:id="74" w:author="administrator" w:date="2013-01-11T10:56:00Z">
        <w:r w:rsidDel="00E122D1">
          <w:delText>KAT3A is also translocated, to a variety of fusion partners (including other components of the acetylation machinery such as MLL, KAT6A, KAT6B), in acute monocytic leukemia (AML). Mutations in the bromodomain-containing protein BRWD3 are associated with X-linked mental retardation. BRWD3 is also disrupted by translocation in B-cell chronic lymphocytic leukemia13</w:delText>
        </w:r>
      </w:del>
      <w:r>
        <w:t xml:space="preserve">. </w:t>
      </w:r>
      <w:ins w:id="75" w:author="administrator" w:date="2013-01-11T11:05:00Z">
        <w:r w:rsidR="003654A6">
          <w:t xml:space="preserve">Importantly, the anti-proliferative effects of JQ1 and other recently developed BET-family inhibitors </w:t>
        </w:r>
      </w:ins>
      <w:ins w:id="76" w:author="administrator" w:date="2013-01-11T11:08:00Z">
        <w:r w:rsidR="003654A6">
          <w:t xml:space="preserve">extents beyond this rare malignancy, as BRD4 is critical for </w:t>
        </w:r>
      </w:ins>
      <w:ins w:id="77" w:author="administrator" w:date="2013-01-11T16:16:00Z">
        <w:r w:rsidR="00670419">
          <w:t xml:space="preserve">the growth of </w:t>
        </w:r>
      </w:ins>
      <w:ins w:id="78" w:author="administrator" w:date="2013-01-11T11:08:00Z">
        <w:r w:rsidR="003654A6">
          <w:t xml:space="preserve">c-Myc driven cancers. </w:t>
        </w:r>
      </w:ins>
      <w:ins w:id="79" w:author="administrator" w:date="2013-01-11T11:02:00Z">
        <w:r w:rsidR="00E122D1">
          <w:t>As several other bromodomain-containing proteins are im</w:t>
        </w:r>
        <w:r w:rsidR="00D444F8">
          <w:t>plicated in disease, there is a large</w:t>
        </w:r>
        <w:r w:rsidR="00E122D1">
          <w:t xml:space="preserve"> ongoing effort for the development of additional </w:t>
        </w:r>
      </w:ins>
      <w:ins w:id="80" w:author="administrator" w:date="2013-01-11T11:03:00Z">
        <w:r w:rsidR="00E122D1">
          <w:t xml:space="preserve">specific and pan-specific inhibitors of the KAc-bromodomain interaction, </w:t>
        </w:r>
        <w:r w:rsidR="003654A6">
          <w:t xml:space="preserve">including in the unique industry/academic partnership led by </w:t>
        </w:r>
      </w:ins>
      <w:ins w:id="81" w:author="administrator" w:date="2013-01-11T11:09:00Z">
        <w:r w:rsidR="003654A6">
          <w:t>the SGC (early access to newly developed compounds is provided through our collaborations</w:t>
        </w:r>
      </w:ins>
      <w:ins w:id="82" w:author="administrator" w:date="2013-01-11T11:34:00Z">
        <w:r w:rsidR="00D444F8">
          <w:t xml:space="preserve">; </w:t>
        </w:r>
        <w:r w:rsidR="00D444F8" w:rsidRPr="00D444F8">
          <w:t>http://www.thesgc.org/scientists/epigenetics</w:t>
        </w:r>
      </w:ins>
      <w:ins w:id="83" w:author="administrator" w:date="2013-01-11T11:09:00Z">
        <w:r w:rsidR="003654A6">
          <w:t xml:space="preserve">). </w:t>
        </w:r>
      </w:ins>
      <w:moveFromRangeStart w:id="84" w:author="administrator" w:date="2013-01-11T11:10:00Z" w:name="move219521960"/>
      <w:moveFrom w:id="85" w:author="administrator" w:date="2013-01-11T11:10:00Z">
        <w:r w:rsidDel="003654A6">
          <w:t>The overexpression of multiple KDACs in cancers prompted the testing of KDAC inhibitors as anticancer therapeutics. To date, two KDAC (HDAC) inhibitors have been approved for clinical use. Vorinostat, a broad specificity small molecule inhibitor targeting KDACs 1-11, was approved for the treatment of persistent or recurrent cutaneous T-cell lymphoma (CTCL). Recently, the cyclic peptide Romidepsin, targeting KDAC1 and KDAC2, was approved for treatment of CTCL15. Though these inhibitors show clinical promise, their cellular mode of action is still not clear. These compounds are also bound to be somewhat non-specific: besides the fact that most of the currently used inhibitors can target more than one KDAC, the number of direct acetylation targets for each of the KDACs (let alone their identity) is still largely unknown. Furthermore, most KDAC inhibitors have been shown in clinical trials to be ineffective as monotherapies, reinforcing the need for improved therapeutic agents targeting the acetylome.</w:t>
        </w:r>
      </w:moveFrom>
      <w:moveFromRangeEnd w:id="84"/>
    </w:p>
    <w:p w14:paraId="33715587" w14:textId="20F6D8B9" w:rsidR="007A7C42" w:rsidRDefault="00A6368D">
      <w:pPr>
        <w:ind w:firstLine="340"/>
      </w:pPr>
      <w:r>
        <w:rPr>
          <w:b/>
          <w:bCs/>
        </w:rPr>
        <w:t>Recognition of acetylated lysines by bromodomains.</w:t>
      </w:r>
      <w:r>
        <w:t xml:space="preserve"> Despite variation in primary amino acid sequence, all bromodomains (a domain of </w:t>
      </w:r>
      <w:del w:id="86" w:author="administrator" w:date="2013-01-11T11:19:00Z">
        <w:r w:rsidDel="00FB0004">
          <w:delText> </w:delText>
        </w:r>
      </w:del>
      <w:r>
        <w:t xml:space="preserve">120 aa) share a common fold, and bind </w:t>
      </w:r>
      <w:del w:id="87" w:author="administrator" w:date="2013-01-11T16:16:00Z">
        <w:r w:rsidDel="00670419">
          <w:delText>to acetylated lysines</w:delText>
        </w:r>
      </w:del>
      <w:ins w:id="88" w:author="administrator" w:date="2013-01-11T16:16:00Z">
        <w:r w:rsidR="00670419">
          <w:t>KAc</w:t>
        </w:r>
      </w:ins>
      <w:r>
        <w:t xml:space="preserve"> in a similar manner. The bromodomain consists of a left-handed bundle of four alpha helices that are linked by more variable loop insert regions. </w:t>
      </w:r>
      <w:del w:id="89" w:author="administrator" w:date="2013-01-11T16:16:00Z">
        <w:r w:rsidDel="00670419">
          <w:delText>The acetylated lysine</w:delText>
        </w:r>
      </w:del>
      <w:ins w:id="90" w:author="administrator" w:date="2013-01-11T16:16:00Z">
        <w:r w:rsidR="00670419">
          <w:t>KAc</w:t>
        </w:r>
      </w:ins>
      <w:r>
        <w:t xml:space="preserve"> is recognized in a central deep and largely hydrophobic cavity, as determined by co-crystal structures of bromodomains complexed with </w:t>
      </w:r>
      <w:del w:id="91" w:author="administrator" w:date="2013-01-11T16:16:00Z">
        <w:r w:rsidDel="00670419">
          <w:delText>acetylated lysine</w:delText>
        </w:r>
      </w:del>
      <w:ins w:id="92" w:author="administrator" w:date="2013-01-11T16:16:00Z">
        <w:r w:rsidR="00670419">
          <w:t>KAc</w:t>
        </w:r>
      </w:ins>
      <w:r>
        <w:t>-containing peptides</w:t>
      </w:r>
      <w:del w:id="93" w:author="administrator" w:date="2013-01-11T11:19:00Z">
        <w:r w:rsidDel="00FB0004">
          <w:delText>29</w:delText>
        </w:r>
      </w:del>
      <w:r>
        <w:t>. Anchoring of the acetylated lysine (or lysines, see below) is provided by hydrogen bonding to a conserved asparagine residue</w:t>
      </w:r>
      <w:del w:id="94" w:author="administrator" w:date="2013-01-11T11:20:00Z">
        <w:r w:rsidDel="00FB0004">
          <w:delText xml:space="preserve"> (other hydrogen bond donors such as the side chains of threonine or tyrosine can replace the asparagine)</w:delText>
        </w:r>
      </w:del>
      <w:r>
        <w:t>. How bromodomains specifically recognize distinct acetylated peptides is beginning to be understood, in large part due to our group’s efforts to systematically determine the structures of multiple bromodomains [</w:t>
      </w:r>
      <w:fldSimple w:instr="REF BIB_filippakopoulos12 \* MERGEFORMAT ">
        <w:r>
          <w:t>1</w:t>
        </w:r>
      </w:fldSimple>
      <w:r>
        <w:t>]. For example, while the structural fold of all bromodomains is similar, the electrostatic potential of the surfaces surrounding the KAc binding site is diverse, suggesting that they recognize different sequences (e.g. positively charged histones may not be favored by bromodomains that have a positive charge, such as that of the first bromodomain of PBRM1). Note that differences in surface charge have been observed even within the same protein, including the first and second domains of BRD4, suggesting that different bromodomains within a protein may target different sites, an hypothesis that we addressed directly for BRD4, as described below. Additional selectivity elements are provided by the diverse loop regions that distinguish the different bromodomains.</w:t>
      </w:r>
    </w:p>
    <w:p w14:paraId="1DEAE57A" w14:textId="77777777" w:rsidR="007A7C42" w:rsidRDefault="00A6368D">
      <w:pPr>
        <w:pStyle w:val="Figure"/>
        <w:spacing w:before="240"/>
        <w:ind w:firstLine="340"/>
        <w:rPr>
          <w:sz w:val="22"/>
          <w:szCs w:val="22"/>
        </w:rPr>
      </w:pPr>
      <w:r>
        <w:rPr>
          <w:sz w:val="22"/>
          <w:szCs w:val="22"/>
        </w:rPr>
        <w:t xml:space="preserve"> </w:t>
      </w:r>
    </w:p>
    <w:p w14:paraId="57722D18" w14:textId="77777777" w:rsidR="007A7C42" w:rsidRDefault="00A6368D">
      <w:pPr>
        <w:pStyle w:val="centerpar"/>
      </w:pPr>
      <w:r>
        <w:t xml:space="preserve"> </w:t>
      </w:r>
    </w:p>
    <w:p w14:paraId="5238DF43" w14:textId="77777777" w:rsidR="007A7C42" w:rsidRDefault="00A6368D">
      <w:pPr>
        <w:pStyle w:val="Caption"/>
      </w:pPr>
      <w:r>
        <w:t xml:space="preserve">Figure </w:t>
      </w:r>
      <w:bookmarkStart w:id="95" w:name="BMfig_dbp_gingras_ptms"/>
      <w:r>
        <w:t>1</w:t>
      </w:r>
      <w:bookmarkEnd w:id="95"/>
      <w:r>
        <w:t xml:space="preserve">: </w:t>
      </w:r>
      <w:r>
        <w:rPr>
          <w:b/>
          <w:bCs/>
        </w:rPr>
        <w:t>Influence of Neighboring PTMs on BRD Interaction with Histone H3.</w:t>
      </w:r>
      <w:r>
        <w:t xml:space="preserve"> Shown are interactions shaded by spot intensity as indicated in the legend at the upper-left corner of the figure. The influence of lysine trimethylation (Kme3), acetylation, and phosphorylation (pT, pS) has been studied on binding to a central acetylated lysine epitope. The combination of the different modifications is indicated in the right panel. Nonmodified peptides have been included as controls to identify interactions independent of lysine acetylation. (from Filippakopoulos et al. [</w:t>
      </w:r>
      <w:fldSimple w:instr="REF BIB_filippakopoulos12 \* MERGEFORMAT ">
        <w:r>
          <w:t>1</w:t>
        </w:r>
      </w:fldSimple>
      <w:r>
        <w:t>])</w:t>
      </w:r>
      <w:r>
        <w:fldChar w:fldCharType="begin"/>
      </w:r>
      <w:r>
        <w:instrText xml:space="preserve">TC "1 </w:instrText>
      </w:r>
      <w:r>
        <w:rPr>
          <w:b/>
          <w:bCs/>
        </w:rPr>
        <w:instrText>Influence of Neighboring PTMs on BRD Interaction with Histone H3.</w:instrText>
      </w:r>
      <w:r>
        <w:instrText xml:space="preserve"> Shown are interactions shaded by spot intensity as indicated in the legend at the upper-left corner of the figure. The influence of lysine trimethylation (Kme3), acetylation, and phosphorylation (pT, pS) has been studied on binding to a central acetylated lysine epitope. The combination of the different modifications is indicated in the right panel. Nonmodified peptides have been included as controls to identify interactions independent of lysine acetylation. (from Filippakopoulos et al. [</w:instrText>
      </w:r>
      <w:fldSimple w:instr="REF BIB_filippakopoulos12 \* MERGEFORMAT ">
        <w:r>
          <w:instrText>1</w:instrText>
        </w:r>
      </w:fldSimple>
      <w:r>
        <w:instrText>])" \f f</w:instrText>
      </w:r>
      <w:r>
        <w:fldChar w:fldCharType="end"/>
      </w:r>
    </w:p>
    <w:p w14:paraId="6AD9FC9B" w14:textId="4375D918" w:rsidR="007A7C42" w:rsidRDefault="00A6368D">
      <w:pPr>
        <w:spacing w:before="240"/>
      </w:pPr>
      <w:r>
        <w:rPr>
          <w:b/>
          <w:bCs/>
        </w:rPr>
        <w:t xml:space="preserve">How is the acetylome organized? </w:t>
      </w:r>
      <w:r>
        <w:t xml:space="preserve"> There is a pressing need to characterize systematically and in an unbiased manner the function of each of the components of the acetylation machinery and the relationships between the writer-reader-eraser modules. As mentioned above, structurally, bromodomains offer attractive targets for therapies and are the topic of an intense drug discovery program, yet very little is known regarding the cellular context in which many of the bromodomain containing proteins reside or their specificity for their targets in vivo. We have used synthetic libraries of histone-derived peptides to provide </w:t>
      </w:r>
      <w:r>
        <w:lastRenderedPageBreak/>
        <w:t>information regarding the specificity of isolated bromodomains in vitro (see Figure </w:t>
      </w:r>
      <w:fldSimple w:instr="REF BMfig_dbp_gingras_ptms \* MERGEFORMAT ">
        <w:r>
          <w:t>1</w:t>
        </w:r>
      </w:fldSimple>
      <w:r>
        <w:t xml:space="preserve">). This expanded the number of bromodomain substrates, but also led to the realization that flanking PTMs (especially phosphorylation and acetylation) have a strong influence on the recognition of marks, indicating that bromodomains often recognize combinations of marks rather than isolated </w:t>
      </w:r>
      <w:del w:id="96" w:author="administrator" w:date="2013-01-11T16:17:00Z">
        <w:r w:rsidDel="00670419">
          <w:delText>acetylated lysines</w:delText>
        </w:r>
      </w:del>
      <w:ins w:id="97" w:author="administrator" w:date="2013-01-11T16:17:00Z">
        <w:r w:rsidR="00670419">
          <w:t>KAc</w:t>
        </w:r>
      </w:ins>
      <w:r>
        <w:t>. This observation was previously made for BRDT which requires the presence of several acetylation sites for high-affinity binding to histone tails. Structural determination of BRD4 with different diacetylated peptides derived from histone H4 showed that both KAc groups bind within the same pocket, and that the different sequences exhibit the same mode of binding. However, our studies have also outlined the need to use alternative approaches to the synthetic libraries to identify specific sequences to which each of the bromodomains are associated in a cellular context. This is important especially in light of the therapeutic design of inhibitors: the inhibitors should be able to displace relevant (and presumably higher affinity) KAc peptides from the bromodomain.</w:t>
      </w:r>
    </w:p>
    <w:p w14:paraId="47BCBC65" w14:textId="77777777" w:rsidR="007A7C42" w:rsidRDefault="00A6368D">
      <w:pPr>
        <w:pStyle w:val="Heading2"/>
        <w:widowControl/>
      </w:pPr>
      <w:r>
        <w:t>2  Innovation</w:t>
      </w:r>
    </w:p>
    <w:p w14:paraId="2E9452B9" w14:textId="498C9A1D" w:rsidR="007A7C42" w:rsidRDefault="00A6368D">
      <w:pPr>
        <w:spacing w:before="60"/>
      </w:pPr>
      <w:r>
        <w:t xml:space="preserve">Identification of changes in protein-protein interactions associated with </w:t>
      </w:r>
      <w:ins w:id="98" w:author="administrator" w:date="2013-01-11T11:28:00Z">
        <w:r w:rsidR="00472D02">
          <w:t xml:space="preserve">treatment with inhibitors, </w:t>
        </w:r>
      </w:ins>
      <w:r>
        <w:t>variations in patterns of post-translational modifications (PTMs) and sequence variants such as mutations is critical to understanding the consequences of such variation. Technologically speaking, this requires robust, sensitive and accurate methods for both identification and quantification from mass spectrometry data. We have successfully coupled affinity purification (AP) to data-independent mass spectrometric acquisition (</w:t>
      </w:r>
      <w:commentRangeStart w:id="99"/>
      <w:r>
        <w:t>SWATH</w:t>
      </w:r>
      <w:commentRangeEnd w:id="99"/>
      <w:r w:rsidR="0062539F">
        <w:rPr>
          <w:rStyle w:val="CommentReference"/>
        </w:rPr>
        <w:commentReference w:id="99"/>
      </w:r>
      <w:r>
        <w:t xml:space="preserve">) to analyze the interactome changes imparted </w:t>
      </w:r>
      <w:del w:id="100" w:author="administrator" w:date="2013-01-11T11:26:00Z">
        <w:r w:rsidDel="00472D02">
          <w:delText>by variations of the kinase CDK4</w:delText>
        </w:r>
      </w:del>
      <w:ins w:id="101" w:author="administrator" w:date="2013-01-11T11:26:00Z">
        <w:r w:rsidR="00472D02">
          <w:t xml:space="preserve">by </w:t>
        </w:r>
      </w:ins>
      <w:ins w:id="102" w:author="administrator" w:date="2013-01-11T11:28:00Z">
        <w:r w:rsidR="00472D02">
          <w:t>mutations or pharmacological inhibition of protein-protein interactions</w:t>
        </w:r>
      </w:ins>
      <w:r>
        <w:t>. In collaboration with CCMS, we will develop an integrated computational and experimental pipeline that will be scalable to the flood of data arising from our analysis of the impact of PTM variations in bromodomain interactions. This collaboration with CCMS is synergistic and timely, based on our preliminary data, the availability of the appropriate samples, a strong expertise in structural analysis of protein-protein interactions, and the collaboration we have established with AB</w:t>
      </w:r>
      <w:del w:id="103" w:author="administrator" w:date="2013-01-11T16:18:00Z">
        <w:r w:rsidDel="00670419">
          <w:delText>I</w:delText>
        </w:r>
      </w:del>
      <w:r>
        <w:t xml:space="preserve"> SCIEX. The AP-SWATH pipeline we are proposing to co-develop with CCMS will greatly accelerate biological knowledge regarding the consequences of proteome variations in protein-protein interactions.</w:t>
      </w:r>
    </w:p>
    <w:p w14:paraId="0B36497E" w14:textId="77777777" w:rsidR="007A7C42" w:rsidRDefault="00A6368D">
      <w:pPr>
        <w:pStyle w:val="Figure"/>
        <w:spacing w:before="240"/>
        <w:ind w:firstLine="340"/>
        <w:rPr>
          <w:sz w:val="22"/>
          <w:szCs w:val="22"/>
        </w:rPr>
      </w:pPr>
      <w:r>
        <w:rPr>
          <w:sz w:val="22"/>
          <w:szCs w:val="22"/>
        </w:rPr>
        <w:t xml:space="preserve"> </w:t>
      </w:r>
    </w:p>
    <w:p w14:paraId="3CAE28C9" w14:textId="77777777" w:rsidR="007A7C42" w:rsidRDefault="00A6368D">
      <w:pPr>
        <w:pStyle w:val="centerpar"/>
      </w:pPr>
      <w:r>
        <w:t xml:space="preserve"> </w:t>
      </w:r>
    </w:p>
    <w:p w14:paraId="005F81D6" w14:textId="77777777" w:rsidR="007A7C42" w:rsidRDefault="00A6368D">
      <w:pPr>
        <w:pStyle w:val="Caption"/>
      </w:pPr>
      <w:r>
        <w:t xml:space="preserve">Figure </w:t>
      </w:r>
      <w:bookmarkStart w:id="104" w:name="BMfig_dbp_gingras_swath"/>
      <w:r>
        <w:t>2</w:t>
      </w:r>
      <w:bookmarkEnd w:id="104"/>
      <w:r>
        <w:t xml:space="preserve">: </w:t>
      </w:r>
      <w:r>
        <w:rPr>
          <w:b/>
          <w:bCs/>
        </w:rPr>
        <w:t>Differences between DDA and DIA mass spectrometry methods.</w:t>
      </w:r>
      <w:r>
        <w:t xml:space="preserve"> (top) In classical Data Dependent Acquisition (DDA), co-eluting peptides are first analyzed prior to fragmentation in a survey scan (MS1). The </w:t>
      </w:r>
      <w:r>
        <w:rPr>
          <w:i/>
          <w:iCs/>
        </w:rPr>
        <w:t>n</w:t>
      </w:r>
      <w:r>
        <w:t xml:space="preserve"> most abundant species are then sequentially isolated in the mass spectrometer, fragmented in the CID chamber and the fragment masses are measured in the TOF chamber. A typical MS/MS spectrum is shown on the right: these spectra are used for peptide identification. (bottom) In Data Independent Acquisition (DIA, here SWATH), there is no decision to select ions for fragmentation based on a precursor scan. Instead, the Q1 filters ions by relatively large mass windows: co-filtered peptides are co-fragmented in the CID chamber and co-analyzed in the TOF chamber. This results in a mixed spectrum, shown on the right, from which identification and quantification information can be retrieved using bioinformatics tools. The process is rapid such that the entire mass range can be analyzed in  3 seconds.</w:t>
      </w:r>
      <w:r>
        <w:fldChar w:fldCharType="begin"/>
      </w:r>
      <w:r>
        <w:instrText xml:space="preserve">TC "2 </w:instrText>
      </w:r>
      <w:r>
        <w:rPr>
          <w:b/>
          <w:bCs/>
        </w:rPr>
        <w:instrText>Differences between DDA and DIA mass spectrometry methods.</w:instrText>
      </w:r>
      <w:r>
        <w:instrText xml:space="preserve"> (top) In classical Data Dependent Acquisition (DDA), co-eluting peptides are first analyzed prior to fragmentation in a survey scan (MS1). The </w:instrText>
      </w:r>
      <w:r>
        <w:rPr>
          <w:i/>
          <w:iCs/>
        </w:rPr>
        <w:instrText>n</w:instrText>
      </w:r>
      <w:r>
        <w:instrText xml:space="preserve"> most abundant species are then sequentially isolated in the mass spectrometer, fragmented in the CID chamber and the fragment masses are measured in the TOF chamber. A typical MS/MS spectrum is shown on the right: these spectra are used for peptide identification. (bottom) In Data Independent Acquisition (DIA, here SWATH), there is no decision to select ions for fragmentation based on a precursor scan. Instead, the Q1 filters ions by relatively large mass windows: co-filtered peptides are co-fragmented in the CID chamber and co-analyzed in the TOF chamber. This results in a mixed spectrum, shown on the right, from which identification and quantification information can be retrieved using bioinformatics tools. The process is rapid such that the entire mass range can be analyzed in  3 seconds." \f f</w:instrText>
      </w:r>
      <w:r>
        <w:fldChar w:fldCharType="end"/>
      </w:r>
    </w:p>
    <w:p w14:paraId="6B04A7E9" w14:textId="77777777" w:rsidR="007A7C42" w:rsidRDefault="00A6368D">
      <w:pPr>
        <w:pStyle w:val="Heading2"/>
        <w:widowControl/>
        <w:spacing w:before="480"/>
      </w:pPr>
      <w:r>
        <w:t>3  Approach</w:t>
      </w:r>
    </w:p>
    <w:p w14:paraId="2CAA8631" w14:textId="06670AF2" w:rsidR="007A7C42" w:rsidRDefault="00A6368D">
      <w:pPr>
        <w:spacing w:before="60"/>
      </w:pPr>
      <w:r>
        <w:rPr>
          <w:b/>
          <w:bCs/>
        </w:rPr>
        <w:t>Determining specificity of bromodomains for acetyl-lysine residues.</w:t>
      </w:r>
      <w:r>
        <w:t xml:space="preserve"> </w:t>
      </w:r>
      <w:del w:id="105" w:author="administrator" w:date="2013-01-11T11:52:00Z">
        <w:r w:rsidDel="00D044E8">
          <w:delText xml:space="preserve">Our interactome map is critical to understand the processes in which bromodomain-containing proteins and other acetylome components are acting; however, how the recognition of the acetylated lysine by the bromodomain is related to the interactome is unclear at this point. To begin to characterize interactome specificity, we are proposing a </w:delText>
        </w:r>
        <w:r w:rsidDel="00D044E8">
          <w:lastRenderedPageBreak/>
          <w:delText xml:space="preserve">multi-pronged approach to identify acetylation-dependent interactions, both in the context of recombinantly-expressed isolated bromodomains (tested both on synthetic peptides and on cell extracts), but also within the context of the full length proteins expressed in human cells. </w:delText>
        </w:r>
      </w:del>
      <w:ins w:id="106" w:author="administrator" w:date="2013-01-11T11:36:00Z">
        <w:r w:rsidR="00747889">
          <w:t xml:space="preserve">We have already established a static interactome surrounding </w:t>
        </w:r>
      </w:ins>
      <w:ins w:id="107" w:author="administrator" w:date="2013-01-11T11:47:00Z">
        <w:r w:rsidR="000270EE">
          <w:t xml:space="preserve">77 of the acetylome components, each epitope tagged (FLAG) and expressed at near endogenous levels </w:t>
        </w:r>
      </w:ins>
      <w:ins w:id="108" w:author="administrator" w:date="2013-01-11T11:48:00Z">
        <w:r w:rsidR="000270EE">
          <w:t>in human cells. Following affinity purification and mass spectrometry</w:t>
        </w:r>
      </w:ins>
      <w:ins w:id="109" w:author="administrator" w:date="2013-01-11T11:50:00Z">
        <w:r w:rsidR="004B59AC">
          <w:t xml:space="preserve"> using a approched called mChIP which </w:t>
        </w:r>
      </w:ins>
      <w:ins w:id="110" w:author="administrator" w:date="2013-01-11T16:18:00Z">
        <w:r w:rsidR="00670419">
          <w:t>we developed</w:t>
        </w:r>
      </w:ins>
      <w:ins w:id="111" w:author="administrator" w:date="2013-01-11T11:50:00Z">
        <w:r w:rsidR="004B59AC">
          <w:t xml:space="preserve"> for capturing interactions involving chromatin-associated proteins</w:t>
        </w:r>
      </w:ins>
      <w:ins w:id="112" w:author="administrator" w:date="2013-01-11T11:48:00Z">
        <w:r w:rsidR="000270EE">
          <w:t>, ~3000 high-confidence interactions were detected that cover ~900 proteins. This constitute</w:t>
        </w:r>
      </w:ins>
      <w:ins w:id="113" w:author="administrator" w:date="2013-01-11T16:18:00Z">
        <w:r w:rsidR="00670419">
          <w:t>s</w:t>
        </w:r>
      </w:ins>
      <w:ins w:id="114" w:author="administrator" w:date="2013-01-11T11:48:00Z">
        <w:r w:rsidR="000270EE">
          <w:t xml:space="preserve"> our baseline interactome, which we are using to monitor the changes in interaction profiles associated with mutation</w:t>
        </w:r>
      </w:ins>
      <w:ins w:id="115" w:author="administrator" w:date="2013-01-11T16:19:00Z">
        <w:r w:rsidR="00670419">
          <w:t>s</w:t>
        </w:r>
      </w:ins>
      <w:ins w:id="116" w:author="administrator" w:date="2013-01-11T11:48:00Z">
        <w:r w:rsidR="000270EE">
          <w:t xml:space="preserve"> (point mutations, translocations) and following cell perturbation, for example using the bromodomain-specific inhibitors</w:t>
        </w:r>
      </w:ins>
      <w:ins w:id="117" w:author="administrator" w:date="2013-01-11T11:53:00Z">
        <w:r w:rsidR="00D044E8">
          <w:t xml:space="preserve"> (</w:t>
        </w:r>
      </w:ins>
      <w:ins w:id="118" w:author="administrator" w:date="2013-01-11T16:19:00Z">
        <w:r w:rsidR="00670419">
          <w:t>t</w:t>
        </w:r>
      </w:ins>
      <w:ins w:id="119" w:author="administrator" w:date="2013-01-11T11:54:00Z">
        <w:r w:rsidR="00BC4002">
          <w:t xml:space="preserve">his will be done by SWATH; </w:t>
        </w:r>
      </w:ins>
      <w:ins w:id="120" w:author="administrator" w:date="2013-01-11T11:53:00Z">
        <w:r w:rsidR="00D044E8">
          <w:t>see below)</w:t>
        </w:r>
      </w:ins>
      <w:ins w:id="121" w:author="administrator" w:date="2013-01-11T11:48:00Z">
        <w:r w:rsidR="000270EE">
          <w:t>.</w:t>
        </w:r>
      </w:ins>
      <w:ins w:id="122" w:author="administrator" w:date="2013-01-11T11:51:00Z">
        <w:r w:rsidR="004915E7">
          <w:t xml:space="preserve"> </w:t>
        </w:r>
      </w:ins>
      <w:ins w:id="123" w:author="administrator" w:date="2013-01-11T11:52:00Z">
        <w:r w:rsidR="00D044E8">
          <w:t xml:space="preserve">Our interactome map is critical to understand the processes in which bromodomain-containing proteins and other acetylome components are acting; however, how the recognition of the acetylated lysine by the bromodomain is related to the interactome is unclear at this point. To begin to characterize interactome specificity, we are proposing a multi-pronged approach to identify acetylation-dependent interactions, both in the context of recombinantly-expressed isolated bromodomains (tested both on synthetic peptides, on purified histones and on cell extracts), but also </w:t>
        </w:r>
      </w:ins>
      <w:ins w:id="124" w:author="administrator" w:date="2013-01-11T16:19:00Z">
        <w:r w:rsidR="00670419">
          <w:t>with</w:t>
        </w:r>
      </w:ins>
      <w:ins w:id="125" w:author="administrator" w:date="2013-01-11T11:52:00Z">
        <w:r w:rsidR="00D044E8">
          <w:t xml:space="preserve"> full length proteins expressed in human cells. </w:t>
        </w:r>
      </w:ins>
      <w:r>
        <w:t>A key element of our strategy is to be able to identify acetylation sites directly from immunoprecipitates of bromodomain-containing proteins. To start, we have modified our mChIP strategy to add, after the tryptic digest, an additional affinity step consisting of an anti-</w:t>
      </w:r>
      <w:del w:id="126" w:author="administrator" w:date="2013-01-11T16:20:00Z">
        <w:r w:rsidDel="00670419">
          <w:delText>acetyl lysine</w:delText>
        </w:r>
      </w:del>
      <w:ins w:id="127" w:author="administrator" w:date="2013-01-11T16:20:00Z">
        <w:r w:rsidR="00670419">
          <w:t>KAc</w:t>
        </w:r>
      </w:ins>
      <w:r>
        <w:t xml:space="preserve"> pulldown at the peptide level and analysis on a high mass resolution mass spectrometer</w:t>
      </w:r>
      <w:del w:id="128" w:author="administrator" w:date="2013-01-11T16:20:00Z">
        <w:r w:rsidDel="0062539F">
          <w:delText xml:space="preserve"> (we validated the specificity of the anti-KAc antibody on acetylated BSA)</w:delText>
        </w:r>
      </w:del>
      <w:r>
        <w:t xml:space="preserve">. We first tested this approach on the bromodomain-containing protein </w:t>
      </w:r>
      <w:commentRangeStart w:id="129"/>
      <w:r>
        <w:t>BRPF3</w:t>
      </w:r>
      <w:commentRangeEnd w:id="129"/>
      <w:r w:rsidR="00546C7B">
        <w:rPr>
          <w:rStyle w:val="CommentReference"/>
        </w:rPr>
        <w:commentReference w:id="129"/>
      </w:r>
      <w:r>
        <w:t xml:space="preserve">, a component of the MOZ/MORF histone acetyltransferase complex. In addition to the known BRPF3 interaction partners, our interaction proteomics approach identified new interactors for this protein. After the </w:t>
      </w:r>
      <w:del w:id="130" w:author="administrator" w:date="2013-01-11T16:20:00Z">
        <w:r w:rsidDel="0062539F">
          <w:delText>acetyl-lysine</w:delText>
        </w:r>
      </w:del>
      <w:ins w:id="131" w:author="administrator" w:date="2013-01-11T16:20:00Z">
        <w:r w:rsidR="0062539F">
          <w:t>KAc</w:t>
        </w:r>
      </w:ins>
      <w:r>
        <w:t xml:space="preserve"> enrichment approach, we also found acetylation sites on BRPF3 itself, and on many of its interactors. While several of these sites were present in a public repository (PhosphoSitePlus.org), 15 are new (and have been manually validated), highlighting the sensitivity of our approach. We also optimized the mass spectrometric identification of acetylated sites by analyzing fractions of the same purification on different mass spectrometers (and in the case of the Orbitrap Velos by employing different modes of fragmentation). Importantly, we show that – in comparison to a proteome-wide study of acetylation – our targeted study of the acetylome facilitates the identification of polyacetylated peptides. This is an important result, especially in light of our recent study where we demonstrated that at least some of the bromodomains exhibit a preference for polyacetylated sites, both in vitro and in vivo, and that this preference may contribute to the recognition of histone code </w:t>
      </w:r>
      <w:commentRangeStart w:id="132"/>
      <w:r>
        <w:t>marks</w:t>
      </w:r>
      <w:commentRangeEnd w:id="132"/>
      <w:r w:rsidR="0062539F">
        <w:rPr>
          <w:rStyle w:val="CommentReference"/>
        </w:rPr>
        <w:commentReference w:id="132"/>
      </w:r>
      <w:r>
        <w:t xml:space="preserve">. It is also noteworthy that many of the </w:t>
      </w:r>
      <w:del w:id="133" w:author="administrator" w:date="2013-01-11T16:21:00Z">
        <w:r w:rsidDel="0062539F">
          <w:delText>lysine acetyltransferases</w:delText>
        </w:r>
      </w:del>
      <w:ins w:id="134" w:author="administrator" w:date="2013-01-11T16:21:00Z">
        <w:r w:rsidR="0062539F">
          <w:t>KATs</w:t>
        </w:r>
      </w:ins>
      <w:r>
        <w:t xml:space="preserve"> (especially those of the MYST family) require auto-acetylation for activity. As such, being able to identify and study these critical residues is important. We have also developed approaches to determine the specificity of recombinant isolated bromodomains against synthetic peptides and histone preparations.</w:t>
      </w:r>
    </w:p>
    <w:p w14:paraId="24EAC0EC" w14:textId="6D734249" w:rsidR="007A7C42" w:rsidRDefault="00A6368D" w:rsidP="00FD4F20">
      <w:pPr>
        <w:ind w:firstLine="340"/>
        <w:pPrChange w:id="135" w:author="administrator" w:date="2013-01-11T11:55:00Z">
          <w:pPr>
            <w:ind w:firstLine="340"/>
          </w:pPr>
        </w:pPrChange>
      </w:pPr>
      <w:del w:id="136" w:author="administrator" w:date="2013-01-11T11:55:00Z">
        <w:r w:rsidDel="00FD4F20">
          <w:delText xml:space="preserve">We have </w:delText>
        </w:r>
      </w:del>
      <w:del w:id="137" w:author="administrator" w:date="2013-01-11T11:54:00Z">
        <w:r w:rsidDel="00BC4002">
          <w:delText xml:space="preserve">developed a </w:delText>
        </w:r>
      </w:del>
      <w:del w:id="138" w:author="administrator" w:date="2013-01-11T11:55:00Z">
        <w:r w:rsidDel="00FD4F20">
          <w:delText>ro</w:delText>
        </w:r>
        <w:r w:rsidDel="00BC4002">
          <w:delText>bust experimental pipeline that exploits purification from a single epitope tag (often 3xFLAG), using proteins expressed at near endogenous levels to identify interaction partners</w:delText>
        </w:r>
      </w:del>
      <w:ins w:id="139" w:author="administrator" w:date="2013-01-11T11:55:00Z">
        <w:r w:rsidR="00FD4F20">
          <w:t>While the static interactome work described above was employing semi-quantitative measure</w:t>
        </w:r>
      </w:ins>
      <w:ins w:id="140" w:author="administrator" w:date="2013-01-11T11:56:00Z">
        <w:r w:rsidR="00FD4F20">
          <w:t>s to</w:t>
        </w:r>
      </w:ins>
      <w:ins w:id="141" w:author="administrator" w:date="2013-01-11T11:55:00Z">
        <w:r w:rsidR="00FD4F20">
          <w:t xml:space="preserve"> discriminate between true and false positive </w:t>
        </w:r>
        <w:commentRangeStart w:id="142"/>
        <w:r w:rsidR="00FD4F20">
          <w:t>interactions</w:t>
        </w:r>
      </w:ins>
      <w:commentRangeEnd w:id="142"/>
      <w:ins w:id="143" w:author="administrator" w:date="2013-01-11T16:24:00Z">
        <w:r w:rsidR="00546C7B">
          <w:rPr>
            <w:rStyle w:val="CommentReference"/>
          </w:rPr>
          <w:commentReference w:id="142"/>
        </w:r>
      </w:ins>
      <w:ins w:id="145" w:author="administrator" w:date="2013-01-11T11:55:00Z">
        <w:r w:rsidR="00FD4F20">
          <w:t xml:space="preserve"> (all work is currently handled in our interaction proteomics LIMS </w:t>
        </w:r>
        <w:commentRangeStart w:id="146"/>
        <w:r w:rsidR="00FD4F20">
          <w:t>ProHits</w:t>
        </w:r>
      </w:ins>
      <w:commentRangeEnd w:id="146"/>
      <w:ins w:id="147" w:author="administrator" w:date="2013-01-11T12:03:00Z">
        <w:r w:rsidR="007F4068">
          <w:rPr>
            <w:rStyle w:val="CommentReference"/>
          </w:rPr>
          <w:commentReference w:id="146"/>
        </w:r>
      </w:ins>
      <w:ins w:id="149" w:author="administrator" w:date="2013-01-11T11:55:00Z">
        <w:r w:rsidR="00FD4F20">
          <w:t>),</w:t>
        </w:r>
      </w:ins>
      <w:ins w:id="150" w:author="administrator" w:date="2013-01-11T11:57:00Z">
        <w:r w:rsidR="00FD4F20">
          <w:t xml:space="preserve"> this approach proved </w:t>
        </w:r>
      </w:ins>
      <w:ins w:id="151" w:author="administrator" w:date="2013-01-11T12:00:00Z">
        <w:r w:rsidR="00FD4F20">
          <w:t xml:space="preserve">insufficiently accurate to capture mutation/treatment-induced changes in association.  Furthermore, the approach is not appropriate for quantification at the peptide level, which is what is required for the identification of the </w:t>
        </w:r>
      </w:ins>
      <w:ins w:id="152" w:author="administrator" w:date="2013-01-11T12:01:00Z">
        <w:r w:rsidR="00FD4F20">
          <w:t xml:space="preserve">acetylated peptide specificity. </w:t>
        </w:r>
      </w:ins>
      <w:ins w:id="153" w:author="administrator" w:date="2013-01-11T12:02:00Z">
        <w:r w:rsidR="00FD4F20">
          <w:t>Co-applicants on this grant (Pawson and Gingras) have coupled</w:t>
        </w:r>
      </w:ins>
      <w:ins w:id="154" w:author="administrator" w:date="2013-01-11T12:01:00Z">
        <w:r w:rsidR="00FD4F20">
          <w:t xml:space="preserve"> </w:t>
        </w:r>
      </w:ins>
      <w:ins w:id="155" w:author="administrator" w:date="2013-01-11T12:04:00Z">
        <w:r w:rsidR="007F4068">
          <w:t>affinity purification</w:t>
        </w:r>
      </w:ins>
      <w:ins w:id="156" w:author="administrator" w:date="2013-01-11T16:04:00Z">
        <w:r w:rsidR="00BB30BA">
          <w:t xml:space="preserve"> (AP)</w:t>
        </w:r>
      </w:ins>
      <w:ins w:id="157" w:author="administrator" w:date="2013-01-11T12:04:00Z">
        <w:r w:rsidR="007F4068">
          <w:t xml:space="preserve"> to targeted mass spectrometry </w:t>
        </w:r>
      </w:ins>
      <w:ins w:id="158" w:author="administrator" w:date="2013-01-11T16:05:00Z">
        <w:r w:rsidR="00BB30BA">
          <w:t xml:space="preserve">(SRM) </w:t>
        </w:r>
      </w:ins>
      <w:ins w:id="159" w:author="administrator" w:date="2013-01-11T12:04:00Z">
        <w:r w:rsidR="007F4068">
          <w:t>in the past, to successfully quantify interactome changes (</w:t>
        </w:r>
        <w:commentRangeStart w:id="160"/>
        <w:r w:rsidR="007F4068">
          <w:t>ref</w:t>
        </w:r>
      </w:ins>
      <w:commentRangeEnd w:id="160"/>
      <w:ins w:id="161" w:author="administrator" w:date="2013-01-11T12:05:00Z">
        <w:r w:rsidR="007F4068">
          <w:rPr>
            <w:rStyle w:val="CommentReference"/>
          </w:rPr>
          <w:commentReference w:id="160"/>
        </w:r>
      </w:ins>
      <w:ins w:id="163" w:author="administrator" w:date="2013-01-11T12:04:00Z">
        <w:r w:rsidR="007F4068">
          <w:t xml:space="preserve">, and Zheng et al., under review at </w:t>
        </w:r>
        <w:r w:rsidR="007F4068" w:rsidRPr="00C037CD">
          <w:rPr>
            <w:i/>
            <w:rPrChange w:id="164" w:author="administrator" w:date="2013-01-11T12:05:00Z">
              <w:rPr/>
            </w:rPrChange>
          </w:rPr>
          <w:t>Nature</w:t>
        </w:r>
        <w:r w:rsidR="007F4068">
          <w:t>)</w:t>
        </w:r>
      </w:ins>
      <w:ins w:id="165" w:author="administrator" w:date="2013-01-11T12:05:00Z">
        <w:r w:rsidR="00C037CD">
          <w:t xml:space="preserve">, but needed to </w:t>
        </w:r>
      </w:ins>
      <w:ins w:id="166" w:author="administrator" w:date="2013-01-11T16:03:00Z">
        <w:r w:rsidR="00BB30BA">
          <w:t>develop a more rapid method to rapidly quantify multiple interactome components across varied conditions</w:t>
        </w:r>
        <w:r w:rsidR="00F95D9F">
          <w:t xml:space="preserve">. </w:t>
        </w:r>
        <w:r w:rsidR="00BB30BA">
          <w:t>In collaboration with AB SCIEX, we therefore implemented an</w:t>
        </w:r>
      </w:ins>
      <w:ins w:id="167" w:author="administrator" w:date="2013-01-11T11:55:00Z">
        <w:r w:rsidR="00FD4F20">
          <w:t xml:space="preserve"> </w:t>
        </w:r>
      </w:ins>
      <w:ins w:id="168" w:author="administrator" w:date="2013-01-11T16:05:00Z">
        <w:r w:rsidR="00BB30BA">
          <w:t>AP-SWATH approach, which was first validated o</w:t>
        </w:r>
        <w:r w:rsidR="00F95D9F">
          <w:t xml:space="preserve">n known regulated interactions. </w:t>
        </w:r>
        <w:r w:rsidR="00BB30BA">
          <w:t xml:space="preserve">We next </w:t>
        </w:r>
      </w:ins>
      <w:del w:id="169" w:author="administrator" w:date="2013-01-11T11:57:00Z">
        <w:r w:rsidDel="00FD4F20">
          <w:delText xml:space="preserve">. We have further created a database system called ProHits to manage all the MS interaction data and co-developed scoring tools to identify true interactors using semi-quantitative approaches. </w:delText>
        </w:r>
      </w:del>
      <w:del w:id="170" w:author="administrator" w:date="2013-01-11T16:05:00Z">
        <w:r w:rsidDel="00BB30BA">
          <w:delText>To prototype the AP-SWATH quantitative proteomics approach, we used two melanoma-associated sequence variants for the cyclin-dependent kinase CDK4, R24C and R24H. These preclude association of CDK4 with a family of polypeptide inhibitors, the INK proteins, resulting in unrepressed CDK4 activity and accelerated cellular proliferation</w:delText>
        </w:r>
      </w:del>
      <w:del w:id="171" w:author="administrator" w:date="2013-01-11T12:01:00Z">
        <w:r w:rsidDel="00FD4F20">
          <w:delText>[7, 58]</w:delText>
        </w:r>
      </w:del>
      <w:del w:id="172" w:author="administrator" w:date="2013-01-11T16:05:00Z">
        <w:r w:rsidDel="00BB30BA">
          <w:delText>. Consistent with the critical role of the CDK4-INK relationship in cancer, INK proteins are recurrently down-regulated in melanoma and other cancers</w:delText>
        </w:r>
      </w:del>
      <w:ins w:id="173" w:author="administrator" w:date="2013-01-11T16:05:00Z">
        <w:r w:rsidR="00BB30BA">
          <w:t>applied this pipeline to the investigation of the</w:t>
        </w:r>
      </w:ins>
      <w:ins w:id="174" w:author="administrator" w:date="2013-01-11T16:06:00Z">
        <w:r w:rsidR="00BB30BA">
          <w:t xml:space="preserve"> changes in BET family interaction profiles imparted by treatment with the JQ1 inhibitor</w:t>
        </w:r>
      </w:ins>
      <w:ins w:id="175" w:author="administrator" w:date="2013-01-11T16:10:00Z">
        <w:r w:rsidR="00610895">
          <w:t xml:space="preserve"> (an inactive isomer was used as a control)</w:t>
        </w:r>
      </w:ins>
      <w:ins w:id="176" w:author="administrator" w:date="2013-01-11T16:06:00Z">
        <w:r w:rsidR="00BB30BA">
          <w:t>. As expected based on the mode of action of the</w:t>
        </w:r>
      </w:ins>
      <w:ins w:id="177" w:author="administrator" w:date="2013-01-11T16:08:00Z">
        <w:r w:rsidR="00BB30BA">
          <w:t xml:space="preserve"> pharmacological compound, association of BRD3 with histones was </w:t>
        </w:r>
      </w:ins>
      <w:ins w:id="178" w:author="administrator" w:date="2013-01-11T16:09:00Z">
        <w:r w:rsidR="00BB30BA">
          <w:t>markedly decreased, while interaction with several other proteins was maintained, indicating that they are not mediated by t</w:t>
        </w:r>
        <w:r w:rsidR="00610895">
          <w:t>he KAc-bromodomain interaction.</w:t>
        </w:r>
        <w:r w:rsidR="00BB30BA">
          <w:t xml:space="preserve"> Surprisingly, new interaction partners were </w:t>
        </w:r>
        <w:r w:rsidR="00610895">
          <w:t>found to be enriched follo</w:t>
        </w:r>
      </w:ins>
      <w:ins w:id="179" w:author="administrator" w:date="2013-01-11T16:10:00Z">
        <w:r w:rsidR="00610895">
          <w:t xml:space="preserve">wing JQ1 treatment, suggesting new links to DNA damage and </w:t>
        </w:r>
      </w:ins>
      <w:ins w:id="180" w:author="administrator" w:date="2013-01-11T16:11:00Z">
        <w:r w:rsidR="00610895">
          <w:t>transcription</w:t>
        </w:r>
      </w:ins>
      <w:r>
        <w:t xml:space="preserve">. </w:t>
      </w:r>
      <w:ins w:id="181" w:author="administrator" w:date="2013-01-11T16:26:00Z">
        <w:r w:rsidR="00F95D9F">
          <w:t xml:space="preserve">Similar data were obtained for other BET family members, with JQ1 and other inhibitors. </w:t>
        </w:r>
      </w:ins>
      <w:ins w:id="182" w:author="administrator" w:date="2013-01-11T16:27:00Z">
        <w:r w:rsidR="00F95D9F">
          <w:t xml:space="preserve">In </w:t>
        </w:r>
      </w:ins>
      <w:bookmarkStart w:id="183" w:name="_GoBack"/>
      <w:bookmarkEnd w:id="183"/>
      <w:del w:id="184" w:author="administrator" w:date="2013-01-11T16:27:00Z">
        <w:r w:rsidDel="00F95D9F">
          <w:delText xml:space="preserve">In </w:delText>
        </w:r>
      </w:del>
      <w:r>
        <w:t xml:space="preserve">these experiments, quantification of SWATH data was accomplished by a targeted data extraction strategy using a spectral library which we built from the same samples by standard DDA. In collaboration with CCMS, we aim to extend this approach to </w:t>
      </w:r>
      <w:r>
        <w:rPr>
          <w:i/>
          <w:iCs/>
        </w:rPr>
        <w:t>i</w:t>
      </w:r>
      <w:r>
        <w:t xml:space="preserve">) aggregate all DDA runs into a reusable spectral library that can be used for analysis of any SWATH run (interacts with TRD3), </w:t>
      </w:r>
      <w:r>
        <w:rPr>
          <w:i/>
          <w:iCs/>
        </w:rPr>
        <w:t>ii</w:t>
      </w:r>
      <w:r>
        <w:t xml:space="preserve">) develop methods for peptide identification (instead of just quantification) by spectral library and database searching of SWATH spectra (interacts with TRD3 and TRD7) and </w:t>
      </w:r>
      <w:r>
        <w:rPr>
          <w:i/>
          <w:iCs/>
        </w:rPr>
        <w:t>iii</w:t>
      </w:r>
      <w:r>
        <w:t>) develop methods for identification of modified peptides for which only the unmodified or less-modified version of the peptide is present in either a database or the spectral library (interacts with TRD3 and TRD7).</w:t>
      </w:r>
    </w:p>
    <w:p w14:paraId="5CF7DD46" w14:textId="77777777" w:rsidR="007A7C42" w:rsidRDefault="00A6368D">
      <w:pPr>
        <w:ind w:firstLine="340"/>
      </w:pPr>
      <w:r>
        <w:t>The data already planned for acquisition in this funded project will be ideal for these TRDs because it contains validated identifications of modified peptides (e.g., the subset of quantifiable peptides from Figure </w:t>
      </w:r>
      <w:fldSimple w:instr="REF BMfig_dbp_gingras_ptms \* MERGEFORMAT ">
        <w:r>
          <w:t>1</w:t>
        </w:r>
      </w:fldSimple>
      <w:r>
        <w:t>) but also provides opportunities for potentially discovering new modified peptides or new interaction partners as we become able to directly search SWATH spectra instead of limiting their use to peptide quantification only.</w:t>
      </w:r>
    </w:p>
    <w:p w14:paraId="2BF0A178" w14:textId="77777777" w:rsidR="007A7C42" w:rsidRDefault="00A6368D">
      <w:pPr>
        <w:pStyle w:val="bibheading"/>
        <w:widowControl/>
        <w:spacing w:before="120"/>
      </w:pPr>
      <w:r>
        <w:lastRenderedPageBreak/>
        <w:t>References</w:t>
      </w:r>
    </w:p>
    <w:p w14:paraId="496F46AB" w14:textId="77777777" w:rsidR="00A6368D" w:rsidRDefault="00A6368D">
      <w:pPr>
        <w:pStyle w:val="bibitem"/>
        <w:widowControl/>
        <w:spacing w:before="60"/>
        <w:ind w:left="450" w:hanging="450"/>
      </w:pPr>
      <w:r>
        <w:t>[</w:t>
      </w:r>
      <w:bookmarkStart w:id="185" w:name="BIB_filippakopoulos12"/>
      <w:r>
        <w:t>1</w:t>
      </w:r>
      <w:bookmarkEnd w:id="185"/>
      <w:r>
        <w:t>]</w:t>
      </w:r>
      <w:r>
        <w:tab/>
        <w:t xml:space="preserve">P. Filippakopoulos, S. Picaud, M. Mangos, T. Keates, J. P. Lambert, D. Barsyte-Lovejoy, I. Felletar, R. Volkmer, S. Muller, T. Pawson, A. C. Gingras, C. H. Arrowsmith, and S. Knapp. Histone recognition and large-scale structural analysis of the human bromodomain family. </w:t>
      </w:r>
      <w:r>
        <w:rPr>
          <w:i/>
          <w:iCs/>
        </w:rPr>
        <w:t>Cell</w:t>
      </w:r>
      <w:r>
        <w:t>, 149:214–231, 2012.</w:t>
      </w:r>
    </w:p>
    <w:sectPr w:rsidR="00A6368D">
      <w:footerReference w:type="default" r:id="rId8"/>
      <w:pgSz w:w="12280" w:h="15900"/>
      <w:pgMar w:top="1373" w:right="1373" w:bottom="1373" w:left="1373"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3-01-10T23:10:00Z" w:initials="a">
    <w:p w14:paraId="4CF6F24D" w14:textId="77777777" w:rsidR="00670419" w:rsidRDefault="00670419">
      <w:pPr>
        <w:pStyle w:val="CommentText"/>
      </w:pPr>
      <w:r>
        <w:rPr>
          <w:rStyle w:val="CommentReference"/>
        </w:rPr>
        <w:annotationRef/>
      </w:r>
      <w:r>
        <w:t>Not sure if this is relevant, but we have a separate 50K/year or so for JP’s salary on this project… also, I have 25% of my own salary for this… don’t know how the maths work on your side, but if you need to have a co-funding “match”, this may come in handy.</w:t>
      </w:r>
    </w:p>
  </w:comment>
  <w:comment w:id="2" w:author="administrator" w:date="2013-01-10T23:20:00Z" w:initials="a">
    <w:p w14:paraId="38BA4831" w14:textId="77777777" w:rsidR="00670419" w:rsidRDefault="00670419">
      <w:pPr>
        <w:pStyle w:val="CommentText"/>
      </w:pPr>
      <w:r>
        <w:rPr>
          <w:rStyle w:val="CommentReference"/>
        </w:rPr>
        <w:annotationRef/>
      </w:r>
      <w:r>
        <w:t xml:space="preserve">I would have the reference: </w:t>
      </w:r>
      <w:r w:rsidRPr="00E74318">
        <w:t>PMC3177561</w:t>
      </w:r>
      <w:r>
        <w:t xml:space="preserve"> by the coapplicants/ collaborators on our grant.</w:t>
      </w:r>
    </w:p>
  </w:comment>
  <w:comment w:id="38" w:author="administrator" w:date="2013-01-11T10:55:00Z" w:initials="a">
    <w:p w14:paraId="764E940D" w14:textId="27A44313" w:rsidR="00670419" w:rsidRDefault="00670419">
      <w:pPr>
        <w:pStyle w:val="CommentText"/>
      </w:pPr>
      <w:r>
        <w:rPr>
          <w:rStyle w:val="CommentReference"/>
        </w:rPr>
        <w:annotationRef/>
      </w:r>
      <w:r>
        <w:t xml:space="preserve">Add reference: </w:t>
      </w:r>
      <w:r w:rsidRPr="00E74318">
        <w:t>PMC3177561</w:t>
      </w:r>
      <w:r>
        <w:t xml:space="preserve"> (same as above)</w:t>
      </w:r>
    </w:p>
  </w:comment>
  <w:comment w:id="59" w:author="administrator" w:date="2013-01-11T11:12:00Z" w:initials="a">
    <w:p w14:paraId="212288B8" w14:textId="77777777" w:rsidR="00670419" w:rsidRDefault="00670419" w:rsidP="003654A6">
      <w:pPr>
        <w:pStyle w:val="CommentText"/>
      </w:pPr>
      <w:r>
        <w:rPr>
          <w:rStyle w:val="CommentReference"/>
        </w:rPr>
        <w:annotationRef/>
      </w:r>
      <w:r>
        <w:t xml:space="preserve">Add reference: </w:t>
      </w:r>
      <w:r w:rsidRPr="00E74318">
        <w:t>PMC3177561</w:t>
      </w:r>
      <w:r>
        <w:t xml:space="preserve"> (same as above)</w:t>
      </w:r>
    </w:p>
  </w:comment>
  <w:comment w:id="68" w:author="administrator" w:date="2013-01-11T11:02:00Z" w:initials="a">
    <w:p w14:paraId="66865FF9" w14:textId="77777777" w:rsidR="00670419" w:rsidRPr="00E122D1" w:rsidRDefault="00670419" w:rsidP="00E122D1">
      <w:pPr>
        <w:rPr>
          <w:rFonts w:ascii="Times" w:eastAsia="Times New Roman" w:hAnsi="Times"/>
          <w:noProof w:val="0"/>
          <w:sz w:val="20"/>
          <w:szCs w:val="20"/>
        </w:rPr>
      </w:pPr>
      <w:ins w:id="70" w:author="administrator" w:date="2013-01-11T11:02:00Z">
        <w:r>
          <w:rPr>
            <w:rStyle w:val="CommentReference"/>
          </w:rPr>
          <w:annotationRef/>
        </w:r>
      </w:ins>
      <w:r>
        <w:t xml:space="preserve">Insert the reference to Panagis’ first JQ1 paper: </w:t>
      </w:r>
      <w:r w:rsidRPr="00E122D1">
        <w:rPr>
          <w:rFonts w:ascii="Times" w:eastAsia="Times New Roman" w:hAnsi="Times"/>
          <w:noProof w:val="0"/>
          <w:sz w:val="20"/>
          <w:szCs w:val="20"/>
        </w:rPr>
        <w:t>PMID:</w:t>
      </w:r>
    </w:p>
    <w:p w14:paraId="4393A93E" w14:textId="039E495F" w:rsidR="00670419" w:rsidRPr="00E122D1" w:rsidRDefault="00670419" w:rsidP="00E122D1">
      <w:pPr>
        <w:autoSpaceDE/>
        <w:autoSpaceDN/>
        <w:adjustRightInd/>
        <w:ind w:left="720"/>
        <w:jc w:val="left"/>
        <w:rPr>
          <w:rFonts w:ascii="Times" w:eastAsia="Times New Roman" w:hAnsi="Times"/>
          <w:noProof w:val="0"/>
          <w:sz w:val="20"/>
          <w:szCs w:val="20"/>
        </w:rPr>
      </w:pPr>
      <w:r w:rsidRPr="00E122D1">
        <w:rPr>
          <w:rFonts w:ascii="Times" w:eastAsia="Times New Roman" w:hAnsi="Times"/>
          <w:noProof w:val="0"/>
          <w:sz w:val="20"/>
          <w:szCs w:val="20"/>
        </w:rPr>
        <w:t>20871596</w:t>
      </w:r>
    </w:p>
  </w:comment>
  <w:comment w:id="99" w:author="administrator" w:date="2013-01-11T16:23:00Z" w:initials="a">
    <w:p w14:paraId="3A1BA827" w14:textId="068A9AF7" w:rsidR="0062539F" w:rsidRDefault="0062539F" w:rsidP="0062539F">
      <w:pPr>
        <w:rPr>
          <w:rFonts w:ascii="Times" w:eastAsia="Times New Roman" w:hAnsi="Times"/>
          <w:noProof w:val="0"/>
          <w:sz w:val="20"/>
          <w:szCs w:val="20"/>
        </w:rPr>
      </w:pPr>
      <w:r>
        <w:rPr>
          <w:rStyle w:val="CommentReference"/>
        </w:rPr>
        <w:annotationRef/>
      </w:r>
      <w:r>
        <w:t>reference to Ruedi’s paper</w:t>
      </w:r>
      <w:r w:rsidRPr="0062539F">
        <w:rPr>
          <w:rFonts w:eastAsia="Times New Roman"/>
        </w:rPr>
        <w:t xml:space="preserve"> </w:t>
      </w:r>
      <w:r w:rsidRPr="0062539F">
        <w:rPr>
          <w:rFonts w:ascii="Times" w:eastAsia="Times New Roman" w:hAnsi="Times"/>
          <w:noProof w:val="0"/>
          <w:sz w:val="20"/>
          <w:szCs w:val="20"/>
        </w:rPr>
        <w:t>PMID:</w:t>
      </w:r>
      <w:r>
        <w:rPr>
          <w:rFonts w:ascii="Times" w:eastAsia="Times New Roman" w:hAnsi="Times"/>
          <w:noProof w:val="0"/>
          <w:sz w:val="20"/>
          <w:szCs w:val="20"/>
        </w:rPr>
        <w:t xml:space="preserve"> </w:t>
      </w:r>
      <w:r w:rsidRPr="0062539F">
        <w:rPr>
          <w:rFonts w:ascii="Times" w:eastAsia="Times New Roman" w:hAnsi="Times"/>
          <w:noProof w:val="0"/>
          <w:sz w:val="20"/>
          <w:szCs w:val="20"/>
        </w:rPr>
        <w:t>22261725</w:t>
      </w:r>
      <w:r w:rsidR="00546C7B">
        <w:rPr>
          <w:rFonts w:ascii="Times" w:eastAsia="Times New Roman" w:hAnsi="Times"/>
          <w:noProof w:val="0"/>
          <w:sz w:val="20"/>
          <w:szCs w:val="20"/>
        </w:rPr>
        <w:t>;</w:t>
      </w:r>
    </w:p>
    <w:p w14:paraId="05541A89" w14:textId="1F839A74" w:rsidR="00546C7B" w:rsidRDefault="00546C7B" w:rsidP="0062539F">
      <w:pPr>
        <w:rPr>
          <w:rFonts w:ascii="Times" w:eastAsia="Times New Roman" w:hAnsi="Times"/>
          <w:noProof w:val="0"/>
          <w:sz w:val="20"/>
          <w:szCs w:val="20"/>
        </w:rPr>
      </w:pPr>
      <w:proofErr w:type="gramStart"/>
      <w:r>
        <w:rPr>
          <w:rFonts w:ascii="Times" w:eastAsia="Times New Roman" w:hAnsi="Times"/>
          <w:noProof w:val="0"/>
          <w:sz w:val="20"/>
          <w:szCs w:val="20"/>
        </w:rPr>
        <w:t>could</w:t>
      </w:r>
      <w:proofErr w:type="gramEnd"/>
      <w:r>
        <w:rPr>
          <w:rFonts w:ascii="Times" w:eastAsia="Times New Roman" w:hAnsi="Times"/>
          <w:noProof w:val="0"/>
          <w:sz w:val="20"/>
          <w:szCs w:val="20"/>
        </w:rPr>
        <w:t xml:space="preserve"> also refer to Steve’s review</w:t>
      </w:r>
    </w:p>
    <w:p w14:paraId="16C90838" w14:textId="38BD2CD7" w:rsidR="00546C7B" w:rsidRPr="0062539F" w:rsidRDefault="00546C7B" w:rsidP="00546C7B">
      <w:pPr>
        <w:autoSpaceDE/>
        <w:autoSpaceDN/>
        <w:adjustRightInd/>
        <w:jc w:val="left"/>
        <w:rPr>
          <w:rFonts w:ascii="Times" w:eastAsia="Times New Roman" w:hAnsi="Times"/>
          <w:noProof w:val="0"/>
          <w:sz w:val="20"/>
          <w:szCs w:val="20"/>
        </w:rPr>
      </w:pPr>
      <w:r w:rsidRPr="00546C7B">
        <w:rPr>
          <w:rFonts w:ascii="Times" w:eastAsia="Times New Roman" w:hAnsi="Times"/>
          <w:noProof w:val="0"/>
          <w:sz w:val="20"/>
          <w:szCs w:val="20"/>
        </w:rPr>
        <w:t>PMID</w:t>
      </w:r>
      <w:proofErr w:type="gramStart"/>
      <w:r w:rsidRPr="00546C7B">
        <w:rPr>
          <w:rFonts w:ascii="Times" w:eastAsia="Times New Roman" w:hAnsi="Times"/>
          <w:noProof w:val="0"/>
          <w:sz w:val="20"/>
          <w:szCs w:val="20"/>
        </w:rPr>
        <w:t>:23153790</w:t>
      </w:r>
      <w:proofErr w:type="gramEnd"/>
    </w:p>
  </w:comment>
  <w:comment w:id="129" w:author="administrator" w:date="2013-01-11T16:24:00Z" w:initials="a">
    <w:p w14:paraId="4C6E1178" w14:textId="26E7395C" w:rsidR="00546C7B" w:rsidRDefault="00546C7B">
      <w:pPr>
        <w:pStyle w:val="CommentText"/>
      </w:pPr>
      <w:r>
        <w:rPr>
          <w:rStyle w:val="CommentReference"/>
        </w:rPr>
        <w:annotationRef/>
      </w:r>
      <w:r>
        <w:t>Let me know if you need references for these biology descriptions…</w:t>
      </w:r>
    </w:p>
  </w:comment>
  <w:comment w:id="132" w:author="administrator" w:date="2013-01-11T16:21:00Z" w:initials="a">
    <w:p w14:paraId="3B4F7119" w14:textId="6BE7D3AC" w:rsidR="0062539F" w:rsidRDefault="0062539F">
      <w:pPr>
        <w:pStyle w:val="CommentText"/>
      </w:pPr>
      <w:r>
        <w:rPr>
          <w:rStyle w:val="CommentReference"/>
        </w:rPr>
        <w:annotationRef/>
      </w:r>
      <w:r>
        <w:t>reference to the Filippakopoulos Cell paper</w:t>
      </w:r>
    </w:p>
  </w:comment>
  <w:comment w:id="142" w:author="administrator" w:date="2013-01-11T16:25:00Z" w:initials="a">
    <w:p w14:paraId="0F904887" w14:textId="239FCFC9" w:rsidR="00546C7B" w:rsidRDefault="00546C7B">
      <w:pPr>
        <w:pStyle w:val="CommentText"/>
      </w:pPr>
      <w:ins w:id="144" w:author="administrator" w:date="2013-01-11T16:24:00Z">
        <w:r>
          <w:rPr>
            <w:rStyle w:val="CommentReference"/>
          </w:rPr>
          <w:annotationRef/>
        </w:r>
      </w:ins>
      <w:r>
        <w:t xml:space="preserve">you could add SAINT references if you have space: </w:t>
      </w:r>
    </w:p>
    <w:p w14:paraId="417B934C" w14:textId="6108A49C" w:rsidR="00546C7B" w:rsidRPr="00546C7B" w:rsidRDefault="00546C7B" w:rsidP="00546C7B">
      <w:pPr>
        <w:autoSpaceDE/>
        <w:autoSpaceDN/>
        <w:adjustRightInd/>
        <w:jc w:val="left"/>
        <w:rPr>
          <w:rFonts w:ascii="Times" w:eastAsia="Times New Roman" w:hAnsi="Times"/>
          <w:noProof w:val="0"/>
          <w:sz w:val="20"/>
          <w:szCs w:val="20"/>
        </w:rPr>
      </w:pPr>
      <w:r w:rsidRPr="00546C7B">
        <w:rPr>
          <w:rFonts w:ascii="Times" w:eastAsia="Times New Roman" w:hAnsi="Times"/>
          <w:noProof w:val="0"/>
          <w:sz w:val="20"/>
          <w:szCs w:val="20"/>
        </w:rPr>
        <w:t>PMID:</w:t>
      </w:r>
      <w:r>
        <w:rPr>
          <w:rFonts w:ascii="Times" w:eastAsia="Times New Roman" w:hAnsi="Times"/>
          <w:noProof w:val="0"/>
          <w:sz w:val="20"/>
          <w:szCs w:val="20"/>
        </w:rPr>
        <w:t xml:space="preserve"> </w:t>
      </w:r>
      <w:r w:rsidRPr="00546C7B">
        <w:rPr>
          <w:rFonts w:ascii="Times" w:eastAsia="Times New Roman" w:hAnsi="Times"/>
          <w:noProof w:val="0"/>
          <w:sz w:val="20"/>
          <w:szCs w:val="20"/>
        </w:rPr>
        <w:t>21131968</w:t>
      </w:r>
    </w:p>
    <w:p w14:paraId="528D7370" w14:textId="78CEBB8C" w:rsidR="00546C7B" w:rsidRPr="00546C7B" w:rsidRDefault="00546C7B" w:rsidP="00546C7B">
      <w:pPr>
        <w:autoSpaceDE/>
        <w:autoSpaceDN/>
        <w:adjustRightInd/>
        <w:jc w:val="left"/>
        <w:rPr>
          <w:rFonts w:ascii="Times" w:eastAsia="Times New Roman" w:hAnsi="Times"/>
          <w:noProof w:val="0"/>
          <w:sz w:val="20"/>
          <w:szCs w:val="20"/>
        </w:rPr>
      </w:pPr>
      <w:r w:rsidRPr="00546C7B">
        <w:rPr>
          <w:rFonts w:ascii="Times" w:eastAsia="Times New Roman" w:hAnsi="Times"/>
          <w:noProof w:val="0"/>
          <w:sz w:val="20"/>
          <w:szCs w:val="20"/>
        </w:rPr>
        <w:t>PMID:</w:t>
      </w:r>
      <w:r>
        <w:rPr>
          <w:rFonts w:ascii="Times" w:eastAsia="Times New Roman" w:hAnsi="Times"/>
          <w:noProof w:val="0"/>
          <w:sz w:val="20"/>
          <w:szCs w:val="20"/>
        </w:rPr>
        <w:t xml:space="preserve"> </w:t>
      </w:r>
      <w:r w:rsidRPr="00546C7B">
        <w:rPr>
          <w:rFonts w:ascii="Times" w:eastAsia="Times New Roman" w:hAnsi="Times"/>
          <w:noProof w:val="0"/>
          <w:sz w:val="20"/>
          <w:szCs w:val="20"/>
        </w:rPr>
        <w:t>20489023</w:t>
      </w:r>
    </w:p>
  </w:comment>
  <w:comment w:id="146" w:author="administrator" w:date="2013-01-11T12:04:00Z" w:initials="a">
    <w:p w14:paraId="1493313A" w14:textId="77777777" w:rsidR="00670419" w:rsidRPr="007F4068" w:rsidRDefault="00670419" w:rsidP="007F4068">
      <w:pPr>
        <w:rPr>
          <w:rFonts w:ascii="Times" w:eastAsia="Times New Roman" w:hAnsi="Times"/>
          <w:noProof w:val="0"/>
          <w:sz w:val="20"/>
          <w:szCs w:val="20"/>
        </w:rPr>
      </w:pPr>
      <w:ins w:id="148" w:author="administrator" w:date="2013-01-11T12:03:00Z">
        <w:r>
          <w:rPr>
            <w:rStyle w:val="CommentReference"/>
          </w:rPr>
          <w:annotationRef/>
        </w:r>
      </w:ins>
      <w:r>
        <w:t xml:space="preserve">add reference </w:t>
      </w:r>
      <w:r w:rsidRPr="007F4068">
        <w:rPr>
          <w:rFonts w:ascii="Times" w:eastAsia="Times New Roman" w:hAnsi="Times"/>
          <w:noProof w:val="0"/>
          <w:sz w:val="20"/>
          <w:szCs w:val="20"/>
        </w:rPr>
        <w:t>PMID:</w:t>
      </w:r>
    </w:p>
    <w:p w14:paraId="07D4FA00" w14:textId="0388967D" w:rsidR="00670419" w:rsidRPr="007F4068" w:rsidRDefault="00670419" w:rsidP="007F4068">
      <w:pPr>
        <w:autoSpaceDE/>
        <w:autoSpaceDN/>
        <w:adjustRightInd/>
        <w:ind w:left="720"/>
        <w:jc w:val="left"/>
        <w:rPr>
          <w:rFonts w:ascii="Times" w:eastAsia="Times New Roman" w:hAnsi="Times"/>
          <w:noProof w:val="0"/>
          <w:sz w:val="20"/>
          <w:szCs w:val="20"/>
        </w:rPr>
      </w:pPr>
      <w:r w:rsidRPr="007F4068">
        <w:rPr>
          <w:rFonts w:ascii="Times" w:eastAsia="Times New Roman" w:hAnsi="Times"/>
          <w:noProof w:val="0"/>
          <w:sz w:val="20"/>
          <w:szCs w:val="20"/>
        </w:rPr>
        <w:t>20944583</w:t>
      </w:r>
    </w:p>
  </w:comment>
  <w:comment w:id="160" w:author="administrator" w:date="2013-01-11T12:05:00Z" w:initials="a">
    <w:p w14:paraId="00B4770A" w14:textId="77777777" w:rsidR="00670419" w:rsidRPr="00C037CD" w:rsidRDefault="00670419" w:rsidP="00C037CD">
      <w:pPr>
        <w:rPr>
          <w:rFonts w:ascii="Times" w:eastAsia="Times New Roman" w:hAnsi="Times"/>
          <w:noProof w:val="0"/>
          <w:sz w:val="20"/>
          <w:szCs w:val="20"/>
        </w:rPr>
      </w:pPr>
      <w:ins w:id="162" w:author="administrator" w:date="2013-01-11T12:05:00Z">
        <w:r>
          <w:rPr>
            <w:rStyle w:val="CommentReference"/>
          </w:rPr>
          <w:annotationRef/>
        </w:r>
      </w:ins>
      <w:r>
        <w:t xml:space="preserve">add reference: </w:t>
      </w:r>
      <w:r w:rsidRPr="00C037CD">
        <w:rPr>
          <w:rFonts w:ascii="Times" w:eastAsia="Times New Roman" w:hAnsi="Times"/>
          <w:noProof w:val="0"/>
          <w:sz w:val="20"/>
          <w:szCs w:val="20"/>
        </w:rPr>
        <w:t>PMID:</w:t>
      </w:r>
    </w:p>
    <w:p w14:paraId="26375A28" w14:textId="1D215C4E" w:rsidR="00670419" w:rsidRPr="00C037CD" w:rsidRDefault="00670419" w:rsidP="00C037CD">
      <w:pPr>
        <w:autoSpaceDE/>
        <w:autoSpaceDN/>
        <w:adjustRightInd/>
        <w:ind w:left="720"/>
        <w:jc w:val="left"/>
        <w:rPr>
          <w:rFonts w:ascii="Times" w:eastAsia="Times New Roman" w:hAnsi="Times"/>
          <w:noProof w:val="0"/>
          <w:sz w:val="20"/>
          <w:szCs w:val="20"/>
        </w:rPr>
      </w:pPr>
      <w:r w:rsidRPr="00C037CD">
        <w:rPr>
          <w:rFonts w:ascii="Times" w:eastAsia="Times New Roman" w:hAnsi="Times"/>
          <w:noProof w:val="0"/>
          <w:sz w:val="20"/>
          <w:szCs w:val="20"/>
        </w:rPr>
        <w:t>21706016</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955FA" w14:textId="77777777" w:rsidR="00670419" w:rsidRDefault="00670419">
      <w:r>
        <w:separator/>
      </w:r>
    </w:p>
  </w:endnote>
  <w:endnote w:type="continuationSeparator" w:id="0">
    <w:p w14:paraId="66F5E166" w14:textId="77777777" w:rsidR="00670419" w:rsidRDefault="00670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E91B0" w14:textId="77777777" w:rsidR="00670419" w:rsidRDefault="00670419">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D2F63" w14:textId="77777777" w:rsidR="00670419" w:rsidRDefault="00670419">
      <w:r>
        <w:separator/>
      </w:r>
    </w:p>
  </w:footnote>
  <w:footnote w:type="continuationSeparator" w:id="0">
    <w:p w14:paraId="169D6CD7" w14:textId="77777777" w:rsidR="00670419" w:rsidRDefault="006704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bordersDoNotSurroundFooter/>
  <w:proofState w:spelling="clean" w:grammar="clean"/>
  <w:revisionView w:insDel="0" w:formatting="0"/>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367"/>
    <w:rsid w:val="000270EE"/>
    <w:rsid w:val="003654A6"/>
    <w:rsid w:val="0045690B"/>
    <w:rsid w:val="00472D02"/>
    <w:rsid w:val="004915E7"/>
    <w:rsid w:val="004B59AC"/>
    <w:rsid w:val="00546C7B"/>
    <w:rsid w:val="00610895"/>
    <w:rsid w:val="00622ECF"/>
    <w:rsid w:val="0062539F"/>
    <w:rsid w:val="00670419"/>
    <w:rsid w:val="00747889"/>
    <w:rsid w:val="007A7C42"/>
    <w:rsid w:val="007F4068"/>
    <w:rsid w:val="00865A4A"/>
    <w:rsid w:val="00A6368D"/>
    <w:rsid w:val="00BB30BA"/>
    <w:rsid w:val="00BC4002"/>
    <w:rsid w:val="00BD2367"/>
    <w:rsid w:val="00C037CD"/>
    <w:rsid w:val="00D044E8"/>
    <w:rsid w:val="00D444F8"/>
    <w:rsid w:val="00DB09DC"/>
    <w:rsid w:val="00DD1FC8"/>
    <w:rsid w:val="00E122D1"/>
    <w:rsid w:val="00E74318"/>
    <w:rsid w:val="00F95D9F"/>
    <w:rsid w:val="00FB0004"/>
    <w:rsid w:val="00FD4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432A00"/>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000000" w:themeColor="text1"/>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character" w:styleId="CommentReference">
    <w:name w:val="annotation reference"/>
    <w:basedOn w:val="DefaultParagraphFont"/>
    <w:uiPriority w:val="99"/>
    <w:semiHidden/>
    <w:unhideWhenUsed/>
    <w:rsid w:val="00DD1FC8"/>
    <w:rPr>
      <w:sz w:val="18"/>
      <w:szCs w:val="18"/>
    </w:rPr>
  </w:style>
  <w:style w:type="paragraph" w:styleId="CommentText">
    <w:name w:val="annotation text"/>
    <w:basedOn w:val="Normal"/>
    <w:link w:val="CommentTextChar"/>
    <w:uiPriority w:val="99"/>
    <w:semiHidden/>
    <w:unhideWhenUsed/>
    <w:rsid w:val="00DD1FC8"/>
    <w:rPr>
      <w:sz w:val="24"/>
      <w:szCs w:val="24"/>
    </w:rPr>
  </w:style>
  <w:style w:type="character" w:customStyle="1" w:styleId="CommentTextChar">
    <w:name w:val="Comment Text Char"/>
    <w:basedOn w:val="DefaultParagraphFont"/>
    <w:link w:val="CommentText"/>
    <w:uiPriority w:val="99"/>
    <w:semiHidden/>
    <w:rsid w:val="00DD1FC8"/>
    <w:rPr>
      <w:rFonts w:ascii="Times New Roman" w:hAnsi="Times New Roman" w:cs="Times New Roman"/>
      <w:noProof/>
      <w:sz w:val="24"/>
      <w:szCs w:val="24"/>
    </w:rPr>
  </w:style>
  <w:style w:type="paragraph" w:styleId="CommentSubject">
    <w:name w:val="annotation subject"/>
    <w:basedOn w:val="CommentText"/>
    <w:next w:val="CommentText"/>
    <w:link w:val="CommentSubjectChar"/>
    <w:uiPriority w:val="99"/>
    <w:semiHidden/>
    <w:unhideWhenUsed/>
    <w:rsid w:val="00DD1FC8"/>
    <w:rPr>
      <w:b/>
      <w:bCs/>
      <w:sz w:val="20"/>
      <w:szCs w:val="20"/>
    </w:rPr>
  </w:style>
  <w:style w:type="character" w:customStyle="1" w:styleId="CommentSubjectChar">
    <w:name w:val="Comment Subject Char"/>
    <w:basedOn w:val="CommentTextChar"/>
    <w:link w:val="CommentSubject"/>
    <w:uiPriority w:val="99"/>
    <w:semiHidden/>
    <w:rsid w:val="00DD1FC8"/>
    <w:rPr>
      <w:rFonts w:ascii="Times New Roman" w:hAnsi="Times New Roman" w:cs="Times New Roman"/>
      <w:b/>
      <w:bCs/>
      <w:noProof/>
      <w:sz w:val="20"/>
      <w:szCs w:val="20"/>
    </w:rPr>
  </w:style>
  <w:style w:type="paragraph" w:styleId="BalloonText">
    <w:name w:val="Balloon Text"/>
    <w:basedOn w:val="Normal"/>
    <w:link w:val="BalloonTextChar"/>
    <w:uiPriority w:val="99"/>
    <w:semiHidden/>
    <w:unhideWhenUsed/>
    <w:rsid w:val="00DD1F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FC8"/>
    <w:rPr>
      <w:rFonts w:ascii="Lucida Grande" w:hAnsi="Lucida Grande" w:cs="Lucida Grande"/>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000000" w:themeColor="text1"/>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character" w:styleId="CommentReference">
    <w:name w:val="annotation reference"/>
    <w:basedOn w:val="DefaultParagraphFont"/>
    <w:uiPriority w:val="99"/>
    <w:semiHidden/>
    <w:unhideWhenUsed/>
    <w:rsid w:val="00DD1FC8"/>
    <w:rPr>
      <w:sz w:val="18"/>
      <w:szCs w:val="18"/>
    </w:rPr>
  </w:style>
  <w:style w:type="paragraph" w:styleId="CommentText">
    <w:name w:val="annotation text"/>
    <w:basedOn w:val="Normal"/>
    <w:link w:val="CommentTextChar"/>
    <w:uiPriority w:val="99"/>
    <w:semiHidden/>
    <w:unhideWhenUsed/>
    <w:rsid w:val="00DD1FC8"/>
    <w:rPr>
      <w:sz w:val="24"/>
      <w:szCs w:val="24"/>
    </w:rPr>
  </w:style>
  <w:style w:type="character" w:customStyle="1" w:styleId="CommentTextChar">
    <w:name w:val="Comment Text Char"/>
    <w:basedOn w:val="DefaultParagraphFont"/>
    <w:link w:val="CommentText"/>
    <w:uiPriority w:val="99"/>
    <w:semiHidden/>
    <w:rsid w:val="00DD1FC8"/>
    <w:rPr>
      <w:rFonts w:ascii="Times New Roman" w:hAnsi="Times New Roman" w:cs="Times New Roman"/>
      <w:noProof/>
      <w:sz w:val="24"/>
      <w:szCs w:val="24"/>
    </w:rPr>
  </w:style>
  <w:style w:type="paragraph" w:styleId="CommentSubject">
    <w:name w:val="annotation subject"/>
    <w:basedOn w:val="CommentText"/>
    <w:next w:val="CommentText"/>
    <w:link w:val="CommentSubjectChar"/>
    <w:uiPriority w:val="99"/>
    <w:semiHidden/>
    <w:unhideWhenUsed/>
    <w:rsid w:val="00DD1FC8"/>
    <w:rPr>
      <w:b/>
      <w:bCs/>
      <w:sz w:val="20"/>
      <w:szCs w:val="20"/>
    </w:rPr>
  </w:style>
  <w:style w:type="character" w:customStyle="1" w:styleId="CommentSubjectChar">
    <w:name w:val="Comment Subject Char"/>
    <w:basedOn w:val="CommentTextChar"/>
    <w:link w:val="CommentSubject"/>
    <w:uiPriority w:val="99"/>
    <w:semiHidden/>
    <w:rsid w:val="00DD1FC8"/>
    <w:rPr>
      <w:rFonts w:ascii="Times New Roman" w:hAnsi="Times New Roman" w:cs="Times New Roman"/>
      <w:b/>
      <w:bCs/>
      <w:noProof/>
      <w:sz w:val="20"/>
      <w:szCs w:val="20"/>
    </w:rPr>
  </w:style>
  <w:style w:type="paragraph" w:styleId="BalloonText">
    <w:name w:val="Balloon Text"/>
    <w:basedOn w:val="Normal"/>
    <w:link w:val="BalloonTextChar"/>
    <w:uiPriority w:val="99"/>
    <w:semiHidden/>
    <w:unhideWhenUsed/>
    <w:rsid w:val="00DD1F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FC8"/>
    <w:rPr>
      <w:rFonts w:ascii="Lucida Grande"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4987">
      <w:bodyDiv w:val="1"/>
      <w:marLeft w:val="0"/>
      <w:marRight w:val="0"/>
      <w:marTop w:val="0"/>
      <w:marBottom w:val="0"/>
      <w:divBdr>
        <w:top w:val="none" w:sz="0" w:space="0" w:color="auto"/>
        <w:left w:val="none" w:sz="0" w:space="0" w:color="auto"/>
        <w:bottom w:val="none" w:sz="0" w:space="0" w:color="auto"/>
        <w:right w:val="none" w:sz="0" w:space="0" w:color="auto"/>
      </w:divBdr>
    </w:div>
    <w:div w:id="531260491">
      <w:bodyDiv w:val="1"/>
      <w:marLeft w:val="0"/>
      <w:marRight w:val="0"/>
      <w:marTop w:val="0"/>
      <w:marBottom w:val="0"/>
      <w:divBdr>
        <w:top w:val="none" w:sz="0" w:space="0" w:color="auto"/>
        <w:left w:val="none" w:sz="0" w:space="0" w:color="auto"/>
        <w:bottom w:val="none" w:sz="0" w:space="0" w:color="auto"/>
        <w:right w:val="none" w:sz="0" w:space="0" w:color="auto"/>
      </w:divBdr>
    </w:div>
    <w:div w:id="1080718760">
      <w:bodyDiv w:val="1"/>
      <w:marLeft w:val="0"/>
      <w:marRight w:val="0"/>
      <w:marTop w:val="0"/>
      <w:marBottom w:val="0"/>
      <w:divBdr>
        <w:top w:val="none" w:sz="0" w:space="0" w:color="auto"/>
        <w:left w:val="none" w:sz="0" w:space="0" w:color="auto"/>
        <w:bottom w:val="none" w:sz="0" w:space="0" w:color="auto"/>
        <w:right w:val="none" w:sz="0" w:space="0" w:color="auto"/>
      </w:divBdr>
    </w:div>
    <w:div w:id="1154376595">
      <w:bodyDiv w:val="1"/>
      <w:marLeft w:val="0"/>
      <w:marRight w:val="0"/>
      <w:marTop w:val="0"/>
      <w:marBottom w:val="0"/>
      <w:divBdr>
        <w:top w:val="none" w:sz="0" w:space="0" w:color="auto"/>
        <w:left w:val="none" w:sz="0" w:space="0" w:color="auto"/>
        <w:bottom w:val="none" w:sz="0" w:space="0" w:color="auto"/>
        <w:right w:val="none" w:sz="0" w:space="0" w:color="auto"/>
      </w:divBdr>
    </w:div>
    <w:div w:id="1913810716">
      <w:bodyDiv w:val="1"/>
      <w:marLeft w:val="0"/>
      <w:marRight w:val="0"/>
      <w:marTop w:val="0"/>
      <w:marBottom w:val="0"/>
      <w:divBdr>
        <w:top w:val="none" w:sz="0" w:space="0" w:color="auto"/>
        <w:left w:val="none" w:sz="0" w:space="0" w:color="auto"/>
        <w:bottom w:val="none" w:sz="0" w:space="0" w:color="auto"/>
        <w:right w:val="none" w:sz="0" w:space="0" w:color="auto"/>
      </w:divBdr>
    </w:div>
    <w:div w:id="1940671601">
      <w:bodyDiv w:val="1"/>
      <w:marLeft w:val="0"/>
      <w:marRight w:val="0"/>
      <w:marTop w:val="0"/>
      <w:marBottom w:val="0"/>
      <w:divBdr>
        <w:top w:val="none" w:sz="0" w:space="0" w:color="auto"/>
        <w:left w:val="none" w:sz="0" w:space="0" w:color="auto"/>
        <w:bottom w:val="none" w:sz="0" w:space="0" w:color="auto"/>
        <w:right w:val="none" w:sz="0" w:space="0" w:color="auto"/>
      </w:divBdr>
    </w:div>
    <w:div w:id="196315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3816</Words>
  <Characters>21753</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Original file was DBP_Gingras.tex</vt:lpstr>
    </vt:vector>
  </TitlesOfParts>
  <Company>Toshiba</Company>
  <LinksUpToDate>false</LinksUpToDate>
  <CharactersWithSpaces>25518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DBP_Gingras.tex</dc:title>
  <dc:creator>Nuno Bandeira</dc:creator>
  <dc:description>Created using latex2rtf 2.1.1 r1159 (2011-02-07 18:50:15 UTC) on Wed Jan 09 18:01:08 2013</dc:description>
  <cp:lastModifiedBy>administrator</cp:lastModifiedBy>
  <cp:revision>2</cp:revision>
  <dcterms:created xsi:type="dcterms:W3CDTF">2013-01-11T21:27:00Z</dcterms:created>
  <dcterms:modified xsi:type="dcterms:W3CDTF">2013-01-11T21:27:00Z</dcterms:modified>
</cp:coreProperties>
</file>